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4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9420"/>
        <w:tblGridChange w:id="0">
          <w:tblGrid>
            <w:gridCol w:w="4935"/>
            <w:gridCol w:w="94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114300" distT="114300" distL="114300" distR="114300">
                  <wp:extent cx="2964603" cy="5930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64603" cy="5930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spacing w:after="0" w:before="40" w:line="259" w:lineRule="auto"/>
              <w:rPr>
                <w:sz w:val="48"/>
                <w:szCs w:val="48"/>
              </w:rPr>
            </w:pPr>
            <w:bookmarkStart w:colFirst="0" w:colLast="0" w:name="_4i7ojhp" w:id="0"/>
            <w:bookmarkEnd w:id="0"/>
            <w:r w:rsidDel="00000000" w:rsidR="00000000" w:rsidRPr="00000000">
              <w:rPr>
                <w:sz w:val="48"/>
                <w:szCs w:val="48"/>
                <w:rtl w:val="0"/>
              </w:rPr>
              <w:t xml:space="preserve">TM Forum Open APIs</w:t>
            </w:r>
          </w:p>
          <w:p w:rsidR="00000000" w:rsidDel="00000000" w:rsidP="00000000" w:rsidRDefault="00000000" w:rsidRPr="00000000" w14:paraId="0000000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Open APIs are a </w:t>
            </w:r>
            <w:ins w:author="Katie Peters" w:id="0" w:date="2021-04-22T21:56:01Z">
              <w:r w:rsidDel="00000000" w:rsidR="00000000" w:rsidRPr="00000000">
                <w:rPr>
                  <w:rFonts w:ascii="Helvetica Neue Light" w:cs="Helvetica Neue Light" w:eastAsia="Helvetica Neue Light" w:hAnsi="Helvetica Neue Light"/>
                  <w:color w:val="333333"/>
                  <w:sz w:val="24"/>
                  <w:szCs w:val="24"/>
                  <w:highlight w:val="white"/>
                  <w:rtl w:val="0"/>
                </w:rPr>
                <w:t xml:space="preserve">suite</w:t>
              </w:r>
            </w:ins>
            <w:del w:author="Katie Peters" w:id="0" w:date="2021-04-22T21:56:01Z">
              <w:r w:rsidDel="00000000" w:rsidR="00000000" w:rsidRPr="00000000">
                <w:rPr>
                  <w:rFonts w:ascii="Helvetica Neue Light" w:cs="Helvetica Neue Light" w:eastAsia="Helvetica Neue Light" w:hAnsi="Helvetica Neue Light"/>
                  <w:color w:val="333333"/>
                  <w:sz w:val="24"/>
                  <w:szCs w:val="24"/>
                  <w:highlight w:val="white"/>
                  <w:rtl w:val="0"/>
                </w:rPr>
                <w:delText xml:space="preserve">specification</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of API interfaces, best practices and design guidelines.  TM Forum Open APIs are created in collaboration by service providers, vendors and partners.</w:t>
            </w:r>
            <w:r w:rsidDel="00000000" w:rsidR="00000000" w:rsidRPr="00000000">
              <w:rPr>
                <w:color w:val="333333"/>
                <w:sz w:val="24"/>
                <w:szCs w:val="24"/>
                <w:highlight w:val="white"/>
                <w:rtl w:val="0"/>
              </w:rPr>
              <w:t xml:space="preserve"> </w:t>
            </w:r>
            <w:del w:author="Katie Peters" w:id="1" w:date="2021-04-22T21:55:34Z">
              <w:r w:rsidDel="00000000" w:rsidR="00000000" w:rsidRPr="00000000">
                <w:rPr>
                  <w:rFonts w:ascii="Helvetica Neue Light" w:cs="Helvetica Neue Light" w:eastAsia="Helvetica Neue Light" w:hAnsi="Helvetica Neue Light"/>
                  <w:color w:val="333333"/>
                  <w:sz w:val="24"/>
                  <w:szCs w:val="24"/>
                  <w:highlight w:val="white"/>
                  <w:rtl w:val="0"/>
                </w:rPr>
                <w:delText xml:space="preserve">TM Forum Open APIs is a suite of APIs.</w:delText>
              </w:r>
              <w:r w:rsidDel="00000000" w:rsidR="00000000" w:rsidRPr="00000000">
                <w:rPr>
                  <w:color w:val="333333"/>
                  <w:sz w:val="24"/>
                  <w:szCs w:val="24"/>
                  <w:highlight w:val="white"/>
                  <w:rtl w:val="0"/>
                </w:rPr>
                <w:delText xml:space="preserve"> </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Although using one API provides value, when combined together the APIs enable end-to-end management through the entire service lifecycle.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APIs provide the management of a service across a number of dimensions; creation to decommission, monitoring, SLA management are examples. </w:t>
            </w:r>
          </w:p>
          <w:p w:rsidR="00000000" w:rsidDel="00000000" w:rsidP="00000000" w:rsidRDefault="00000000" w:rsidRPr="00000000" w14:paraId="00000005">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Open APIs provide a generic framework of API specifications which can be used for any type of Product, Service and Resource and can be used within the communications and other industries.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Change w:author="Katie Peters" w:id="2" w:date="2021-04-22T21:57:53Z">
                  <w:rPr>
                    <w:rFonts w:ascii="Helvetica Neue" w:cs="Helvetica Neue" w:eastAsia="Helvetica Neue" w:hAnsi="Helvetica Neue"/>
                    <w:color w:val="333333"/>
                    <w:sz w:val="24"/>
                    <w:szCs w:val="24"/>
                    <w:highlight w:val="white"/>
                  </w:rPr>
                </w:rPrChange>
              </w:rPr>
              <w:t xml:space="preserve">The adoption of the </w:t>
            </w:r>
            <w:r w:rsidDel="00000000" w:rsidR="00000000" w:rsidRPr="00000000">
              <w:rPr>
                <w:rFonts w:ascii="Helvetica Neue Light" w:cs="Helvetica Neue Light" w:eastAsia="Helvetica Neue Light" w:hAnsi="Helvetica Neue Light"/>
                <w:color w:val="333333"/>
                <w:sz w:val="24"/>
                <w:szCs w:val="24"/>
                <w:highlight w:val="white"/>
                <w:rtl w:val="0"/>
              </w:rPr>
              <w:t xml:space="preserve">Open API specifications enable ecosystems like IoT device management, complex B2B value fabrics.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manage partner arrangements across business boundaries.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They provide the specification of the interface for on-boarding, SLA management, policy management and revenue sharing and settlement.</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b w:val="1"/>
                    <w:color w:val="49166d"/>
                    <w:sz w:val="24"/>
                    <w:szCs w:val="24"/>
                  </w:rPr>
                </w:pPr>
                <w:r w:rsidDel="00000000" w:rsidR="00000000" w:rsidRPr="00000000">
                  <w:fldChar w:fldCharType="begin"/>
                  <w:instrText xml:space="preserve"> TOC \h \u \z \n </w:instrText>
                  <w:fldChar w:fldCharType="separate"/>
                </w:r>
                <w:hyperlink w:anchor="_mfbyndcqgm8w">
                  <w:r w:rsidDel="00000000" w:rsidR="00000000" w:rsidRPr="00000000">
                    <w:rPr>
                      <w:b w:val="1"/>
                      <w:color w:val="49166d"/>
                      <w:sz w:val="24"/>
                      <w:szCs w:val="24"/>
                      <w:rtl w:val="0"/>
                    </w:rPr>
                    <w:t xml:space="preserve">Key concepts of TM Forum Open APIs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b w:val="1"/>
                    <w:color w:val="49166d"/>
                    <w:sz w:val="24"/>
                    <w:szCs w:val="24"/>
                  </w:rPr>
                </w:pPr>
                <w:hyperlink w:anchor="_2xcytpi">
                  <w:r w:rsidDel="00000000" w:rsidR="00000000" w:rsidRPr="00000000">
                    <w:rPr>
                      <w:b w:val="1"/>
                      <w:color w:val="49166d"/>
                      <w:sz w:val="24"/>
                      <w:szCs w:val="24"/>
                      <w:rtl w:val="0"/>
                    </w:rPr>
                    <w:t xml:space="preserve">TM Forum Open APIs and Microservices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b w:val="1"/>
                    <w:color w:val="49166d"/>
                    <w:sz w:val="24"/>
                    <w:szCs w:val="24"/>
                  </w:rPr>
                </w:pPr>
                <w:hyperlink w:anchor="_1ci93xb">
                  <w:r w:rsidDel="00000000" w:rsidR="00000000" w:rsidRPr="00000000">
                    <w:rPr>
                      <w:b w:val="1"/>
                      <w:color w:val="49166d"/>
                      <w:sz w:val="24"/>
                      <w:szCs w:val="24"/>
                      <w:rtl w:val="0"/>
                    </w:rPr>
                    <w:t xml:space="preserve">TM Forum Open API Map</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b w:val="1"/>
                    <w:color w:val="49166d"/>
                    <w:sz w:val="24"/>
                    <w:szCs w:val="24"/>
                  </w:rPr>
                </w:pPr>
                <w:hyperlink w:anchor="_pa4ekb4lenbd">
                  <w:r w:rsidDel="00000000" w:rsidR="00000000" w:rsidRPr="00000000">
                    <w:rPr>
                      <w:b w:val="1"/>
                      <w:color w:val="49166d"/>
                      <w:sz w:val="24"/>
                      <w:szCs w:val="24"/>
                      <w:rtl w:val="0"/>
                    </w:rPr>
                    <w:t xml:space="preserve">TM Forum Open APIs enable platforms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b w:val="1"/>
                    <w:color w:val="49166d"/>
                    <w:sz w:val="24"/>
                    <w:szCs w:val="24"/>
                  </w:rPr>
                </w:pPr>
                <w:hyperlink w:anchor="_3whwml4">
                  <w:r w:rsidDel="00000000" w:rsidR="00000000" w:rsidRPr="00000000">
                    <w:rPr>
                      <w:b w:val="1"/>
                      <w:color w:val="49166d"/>
                      <w:sz w:val="24"/>
                      <w:szCs w:val="24"/>
                      <w:rtl w:val="0"/>
                    </w:rPr>
                    <w:t xml:space="preserve">TM Forum Open Data 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0C">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tc>
      </w:tr>
    </w:tbl>
    <w:p w:rsidR="00000000" w:rsidDel="00000000" w:rsidP="00000000" w:rsidRDefault="00000000" w:rsidRPr="00000000" w14:paraId="0000000D">
      <w:pPr>
        <w:pStyle w:val="Heading1"/>
        <w:spacing w:after="160" w:line="259" w:lineRule="auto"/>
        <w:rPr/>
      </w:pPr>
      <w:bookmarkStart w:colFirst="0" w:colLast="0" w:name="_mfbyndcqgm8w" w:id="1"/>
      <w:bookmarkEnd w:id="1"/>
      <w:r w:rsidDel="00000000" w:rsidR="00000000" w:rsidRPr="00000000">
        <w:rPr>
          <w:rtl w:val="0"/>
        </w:rPr>
        <w:t xml:space="preserve">Key concepts of TM Forum Open APIs</w:t>
      </w:r>
    </w:p>
    <w:p w:rsidR="00000000" w:rsidDel="00000000" w:rsidP="00000000" w:rsidRDefault="00000000" w:rsidRPr="00000000" w14:paraId="0000000E">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Recognize the presence of multiple partners that need to share information</w:t>
      </w:r>
    </w:p>
    <w:p w:rsidR="00000000" w:rsidDel="00000000" w:rsidP="00000000" w:rsidRDefault="00000000" w:rsidRPr="00000000" w14:paraId="0000000F">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Define a core service model</w:t>
      </w:r>
    </w:p>
    <w:p w:rsidR="00000000" w:rsidDel="00000000" w:rsidP="00000000" w:rsidRDefault="00000000" w:rsidRPr="00000000" w14:paraId="00000010">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core model is extended to provide the management capability for a specific type of service</w:t>
      </w:r>
    </w:p>
    <w:p w:rsidR="00000000" w:rsidDel="00000000" w:rsidP="00000000" w:rsidRDefault="00000000" w:rsidRPr="00000000" w14:paraId="00000011">
      <w:pPr>
        <w:numPr>
          <w:ilvl w:val="0"/>
          <w:numId w:val="1"/>
        </w:numPr>
        <w:spacing w:after="160"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Any product, service or resource can be managed with a set of APIs</w:t>
      </w:r>
    </w:p>
    <w:p w:rsidR="00000000" w:rsidDel="00000000" w:rsidP="00000000" w:rsidRDefault="00000000" w:rsidRPr="00000000" w14:paraId="00000012">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tbl>
      <w:tblPr>
        <w:tblStyle w:val="Table2"/>
        <w:tblW w:w="13965.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8385"/>
        <w:tblGridChange w:id="0">
          <w:tblGrid>
            <w:gridCol w:w="5580"/>
            <w:gridCol w:w="838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1"/>
              <w:spacing w:after="0" w:before="40" w:line="259" w:lineRule="auto"/>
              <w:rPr/>
            </w:pPr>
            <w:bookmarkStart w:colFirst="0" w:colLast="0" w:name="_9xppimsztjgr" w:id="2"/>
            <w:bookmarkEnd w:id="2"/>
            <w:r w:rsidDel="00000000" w:rsidR="00000000" w:rsidRPr="00000000">
              <w:rPr>
                <w:rtl w:val="0"/>
              </w:rPr>
              <w:t xml:space="preserve">TM Forum Open APIs and Microservices</w:t>
            </w:r>
          </w:p>
          <w:p w:rsidR="00000000" w:rsidDel="00000000" w:rsidP="00000000" w:rsidRDefault="00000000" w:rsidRPr="00000000" w14:paraId="00000014">
            <w:pPr>
              <w:spacing w:after="160" w:line="259" w:lineRule="auto"/>
              <w:rPr>
                <w:b w:val="1"/>
                <w:sz w:val="48"/>
                <w:szCs w:val="48"/>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TMForum Open APIs have been purposefully designed to support their implementation as microservices.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further aligns the TM Forum Open APIs with the TELUS target architecture that includes the application of a microservice architecture and the adoption of the domain model.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48"/>
                <w:szCs w:val="48"/>
              </w:rPr>
            </w:pPr>
            <w:r w:rsidDel="00000000" w:rsidR="00000000" w:rsidRPr="00000000">
              <w:rPr>
                <w:b w:val="1"/>
                <w:sz w:val="48"/>
                <w:szCs w:val="48"/>
              </w:rPr>
              <w:drawing>
                <wp:inline distB="228600" distT="228600" distL="228600" distR="228600">
                  <wp:extent cx="4562475" cy="2533650"/>
                  <wp:effectExtent b="0" l="0" r="0" t="0"/>
                  <wp:docPr id="5" name="image1.jpg"/>
                  <a:graphic>
                    <a:graphicData uri="http://schemas.openxmlformats.org/drawingml/2006/picture">
                      <pic:pic>
                        <pic:nvPicPr>
                          <pic:cNvPr id="0" name="image1.jpg"/>
                          <pic:cNvPicPr preferRelativeResize="0"/>
                        </pic:nvPicPr>
                        <pic:blipFill>
                          <a:blip r:embed="rId8"/>
                          <a:srcRect b="5501" l="0" r="0" t="8414"/>
                          <a:stretch>
                            <a:fillRect/>
                          </a:stretch>
                        </pic:blipFill>
                        <pic:spPr>
                          <a:xfrm>
                            <a:off x="0" y="0"/>
                            <a:ext cx="4562475" cy="2533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1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18">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19">
      <w:pPr>
        <w:pStyle w:val="Heading1"/>
        <w:spacing w:after="0" w:before="40" w:line="259" w:lineRule="auto"/>
        <w:rPr/>
      </w:pPr>
      <w:bookmarkStart w:colFirst="0" w:colLast="0" w:name="_1ci93xb" w:id="3"/>
      <w:bookmarkEnd w:id="3"/>
      <w:r w:rsidDel="00000000" w:rsidR="00000000" w:rsidRPr="00000000">
        <w:rPr>
          <w:rtl w:val="0"/>
        </w:rPr>
        <w:t xml:space="preserve">TM Forum Open API Map</w:t>
      </w:r>
    </w:p>
    <w:p w:rsidR="00000000" w:rsidDel="00000000" w:rsidP="00000000" w:rsidRDefault="00000000" w:rsidRPr="00000000" w14:paraId="0000001A">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TM Forum Open API Map builds on the domain map to provide a reference for the TM Forum Open APIs that are applicable within each domain of the </w:t>
      </w:r>
      <w:commentRangeStart w:id="0"/>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Frameworx</w:t>
      </w:r>
      <w:commentRangeEnd w:id="0"/>
      <w:r w:rsidDel="00000000" w:rsidR="00000000" w:rsidRPr="00000000">
        <w:commentReference w:id="0"/>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As APIs are continually being added, the master view can be found within the </w:t>
      </w:r>
      <w:commentRangeStart w:id="1"/>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Open API project</w:t>
      </w:r>
      <w:commentRangeEnd w:id="1"/>
      <w:r w:rsidDel="00000000" w:rsidR="00000000" w:rsidRPr="00000000">
        <w:commentReference w:id="1"/>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view is included as an example and to reinforce the concept that an API provides capabilities within one domain.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1B">
      <w:pPr>
        <w:pStyle w:val="Heading4"/>
        <w:spacing w:after="0" w:before="40" w:line="259" w:lineRule="auto"/>
        <w:rPr>
          <w:rFonts w:ascii="Helvetica Neue Light" w:cs="Helvetica Neue Light" w:eastAsia="Helvetica Neue Light" w:hAnsi="Helvetica Neue Light"/>
          <w:b w:val="0"/>
          <w:color w:val="4b286d"/>
          <w:highlight w:val="white"/>
        </w:rPr>
      </w:pPr>
      <w:bookmarkStart w:colFirst="0" w:colLast="0" w:name="_nwn7i7un0tbi" w:id="4"/>
      <w:bookmarkEnd w:id="4"/>
      <w:r w:rsidDel="00000000" w:rsidR="00000000" w:rsidRPr="00000000">
        <w:rPr>
          <w:rtl w:val="0"/>
        </w:rPr>
      </w:r>
    </w:p>
    <w:p w:rsidR="00000000" w:rsidDel="00000000" w:rsidP="00000000" w:rsidRDefault="00000000" w:rsidRPr="00000000" w14:paraId="0000001C">
      <w:pPr>
        <w:pStyle w:val="Heading1"/>
        <w:spacing w:after="0" w:before="40" w:line="259" w:lineRule="auto"/>
        <w:rPr/>
      </w:pPr>
      <w:bookmarkStart w:colFirst="0" w:colLast="0" w:name="_pa4ekb4lenbd" w:id="5"/>
      <w:bookmarkEnd w:id="5"/>
      <w:r w:rsidDel="00000000" w:rsidR="00000000" w:rsidRPr="00000000">
        <w:rPr>
          <w:rtl w:val="0"/>
        </w:rPr>
        <w:t xml:space="preserve">TM Forum Open APIs enable platforms</w:t>
      </w:r>
    </w:p>
    <w:p w:rsidR="00000000" w:rsidDel="00000000" w:rsidP="00000000" w:rsidRDefault="00000000" w:rsidRPr="00000000" w14:paraId="0000001D">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open APIs are the common integration language of the enterprise.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Consumers of capabilities are only required to understand the universal language in order to leverage any capabilities of the enterprise. This common language, being an industry standard, also provides interoperability with external parties which need to interact with the enterprise.</w:t>
      </w:r>
    </w:p>
    <w:p w:rsidR="00000000" w:rsidDel="00000000" w:rsidP="00000000" w:rsidRDefault="00000000" w:rsidRPr="00000000" w14:paraId="0000001E">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Pr>
        <w:drawing>
          <wp:inline distB="0" distT="0" distL="0" distR="0">
            <wp:extent cx="5943600" cy="3343275"/>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 component suite of APIs can be used to fulfill an end to end business process.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For example:</w:t>
      </w:r>
      <w:r w:rsidDel="00000000" w:rsidR="00000000" w:rsidRPr="00000000">
        <w:rPr>
          <w:color w:val="333333"/>
          <w:sz w:val="24"/>
          <w:szCs w:val="24"/>
          <w:highlight w:val="white"/>
          <w:rtl w:val="0"/>
        </w:rPr>
        <w:t xml:space="preserve"> t</w:t>
      </w:r>
      <w:r w:rsidDel="00000000" w:rsidR="00000000" w:rsidRPr="00000000">
        <w:rPr>
          <w:rFonts w:ascii="Helvetica Neue Light" w:cs="Helvetica Neue Light" w:eastAsia="Helvetica Neue Light" w:hAnsi="Helvetica Neue Light"/>
          <w:color w:val="333333"/>
          <w:sz w:val="24"/>
          <w:szCs w:val="24"/>
          <w:highlight w:val="white"/>
          <w:rtl w:val="0"/>
        </w:rPr>
        <w:t xml:space="preserve">he Self-Care Suite identifies the API operations required to manage customer self-care through the lifecycle.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following shows the APIs and operations that are part of the Self-Care Suite.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component suites assist in identifying the core APIs and operations that are required to fulfill the end to end process.</w:t>
      </w:r>
    </w:p>
    <w:p w:rsidR="00000000" w:rsidDel="00000000" w:rsidP="00000000" w:rsidRDefault="00000000" w:rsidRPr="00000000" w14:paraId="00000020">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Pr>
        <w:drawing>
          <wp:inline distB="114300" distT="114300" distL="114300" distR="114300">
            <wp:extent cx="4563753" cy="5557838"/>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563753"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22">
      <w:pPr>
        <w:pStyle w:val="Heading1"/>
        <w:spacing w:after="0" w:before="40" w:line="259" w:lineRule="auto"/>
        <w:rPr/>
      </w:pPr>
      <w:bookmarkStart w:colFirst="0" w:colLast="0" w:name="_3whwml4" w:id="6"/>
      <w:bookmarkEnd w:id="6"/>
      <w:r w:rsidDel="00000000" w:rsidR="00000000" w:rsidRPr="00000000">
        <w:rPr>
          <w:rtl w:val="0"/>
        </w:rPr>
        <w:t xml:space="preserve">TM Forum Open Data Model</w:t>
      </w:r>
    </w:p>
    <w:p w:rsidR="00000000" w:rsidDel="00000000" w:rsidP="00000000" w:rsidRDefault="00000000" w:rsidRPr="00000000" w14:paraId="00000023">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TM Forum Open API Data Model is another key component to the Reference Architecture.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TM Forum Open API Data Model contains the definitions of the common </w:t>
      </w:r>
      <w:ins w:author="Katie Peters" w:id="3" w:date="2021-04-22T22:22:10Z">
        <w:r w:rsidDel="00000000" w:rsidR="00000000" w:rsidRPr="00000000">
          <w:rPr>
            <w:rFonts w:ascii="Helvetica Neue Light" w:cs="Helvetica Neue Light" w:eastAsia="Helvetica Neue Light" w:hAnsi="Helvetica Neue Light"/>
            <w:color w:val="333333"/>
            <w:sz w:val="24"/>
            <w:szCs w:val="24"/>
            <w:highlight w:val="white"/>
            <w:rtl w:val="0"/>
          </w:rPr>
          <w:t xml:space="preserve">O</w:t>
        </w:r>
      </w:ins>
      <w:del w:author="Katie Peters" w:id="3" w:date="2021-04-22T22:22:10Z">
        <w:r w:rsidDel="00000000" w:rsidR="00000000" w:rsidRPr="00000000">
          <w:rPr>
            <w:rFonts w:ascii="Helvetica Neue Light" w:cs="Helvetica Neue Light" w:eastAsia="Helvetica Neue Light" w:hAnsi="Helvetica Neue Light"/>
            <w:color w:val="333333"/>
            <w:sz w:val="24"/>
            <w:szCs w:val="24"/>
            <w:highlight w:val="white"/>
            <w:rtl w:val="0"/>
          </w:rPr>
          <w:delText xml:space="preserve">o</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pen API data model.</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either include entities of the common data model or reference the common data model entities within the JSON representation of their payload.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Moving towards the use of a common data model contained within JSON schemas supports interoperability and improves the data quality of information exchanged between platforms.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As part of the adoption of Open API Data Models a repository for common schemas must be created and a governance process around schemas created and maintained.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details of the repository and governance are contained within the </w:t>
      </w:r>
      <w:commentRangeStart w:id="2"/>
      <w:r w:rsidDel="00000000" w:rsidR="00000000" w:rsidRPr="00000000">
        <w:rPr>
          <w:rFonts w:ascii="Helvetica Neue Light" w:cs="Helvetica Neue Light" w:eastAsia="Helvetica Neue Light" w:hAnsi="Helvetica Neue Light"/>
          <w:color w:val="333333"/>
          <w:sz w:val="24"/>
          <w:szCs w:val="24"/>
          <w:highlight w:val="white"/>
          <w:rtl w:val="0"/>
        </w:rPr>
        <w:t xml:space="preserve">design best practices</w:t>
      </w:r>
      <w:commentRangeEnd w:id="2"/>
      <w:r w:rsidDel="00000000" w:rsidR="00000000" w:rsidRPr="00000000">
        <w:commentReference w:id="2"/>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p>
    <w:p w:rsidR="00000000" w:rsidDel="00000000" w:rsidP="00000000" w:rsidRDefault="00000000" w:rsidRPr="00000000" w14:paraId="0000002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Pr>
        <w:drawing>
          <wp:inline distB="0" distT="0" distL="0" distR="0">
            <wp:extent cx="6519863" cy="4200525"/>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519863"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spacing w:after="160" w:line="259" w:lineRule="auto"/>
        <w:rPr>
          <w:rFonts w:ascii="Helvetica Neue" w:cs="Helvetica Neue" w:eastAsia="Helvetica Neue" w:hAnsi="Helvetica Neue"/>
        </w:rPr>
      </w:pPr>
      <w:bookmarkStart w:colFirst="0" w:colLast="0" w:name="_2humibcfx1m5" w:id="7"/>
      <w:bookmarkEnd w:id="7"/>
      <w:r w:rsidDel="00000000" w:rsidR="00000000" w:rsidRPr="00000000">
        <w:rPr>
          <w:rFonts w:ascii="Helvetica Neue" w:cs="Helvetica Neue" w:eastAsia="Helvetica Neue" w:hAnsi="Helvetica Neue"/>
          <w:rtl w:val="0"/>
        </w:rPr>
        <w:t xml:space="preserve">Example schema</w:t>
      </w:r>
    </w:p>
    <w:p w:rsidR="00000000" w:rsidDel="00000000" w:rsidP="00000000" w:rsidRDefault="00000000" w:rsidRPr="00000000" w14:paraId="0000002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file://apitools.tsl.telus.com/Open_API_And_Data_Model/schemas/Customer/Customer.schema.json</w:t>
      </w:r>
    </w:p>
    <w:p w:rsidR="00000000" w:rsidDel="00000000" w:rsidP="00000000" w:rsidRDefault="00000000" w:rsidRPr="00000000" w14:paraId="0000002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2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"$schema": "http://json-schema.org/draft-07/schema#",</w:t>
      </w:r>
    </w:p>
    <w:p w:rsidR="00000000" w:rsidDel="00000000" w:rsidP="00000000" w:rsidRDefault="00000000" w:rsidRPr="00000000" w14:paraId="0000002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"$id": "Customer.schema.json",</w:t>
      </w:r>
    </w:p>
    <w:p w:rsidR="00000000" w:rsidDel="00000000" w:rsidP="00000000" w:rsidRDefault="00000000" w:rsidRPr="00000000" w14:paraId="0000002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"title": "Customer",</w:t>
      </w:r>
    </w:p>
    <w:p w:rsidR="00000000" w:rsidDel="00000000" w:rsidP="00000000" w:rsidRDefault="00000000" w:rsidRPr="00000000" w14:paraId="0000002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"definitions": {</w:t>
      </w:r>
    </w:p>
    <w:p w:rsidR="00000000" w:rsidDel="00000000" w:rsidP="00000000" w:rsidRDefault="00000000" w:rsidRPr="00000000" w14:paraId="0000002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"Customer": {</w:t>
      </w:r>
    </w:p>
    <w:p w:rsidR="00000000" w:rsidDel="00000000" w:rsidP="00000000" w:rsidRDefault="00000000" w:rsidRPr="00000000" w14:paraId="0000002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"$id": "#Customer",</w:t>
      </w:r>
    </w:p>
    <w:p w:rsidR="00000000" w:rsidDel="00000000" w:rsidP="00000000" w:rsidRDefault="00000000" w:rsidRPr="00000000" w14:paraId="0000002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"object",</w:t>
      </w:r>
    </w:p>
    <w:p w:rsidR="00000000" w:rsidDel="00000000" w:rsidP="00000000" w:rsidRDefault="00000000" w:rsidRPr="00000000" w14:paraId="0000002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"required": [</w:t>
      </w:r>
    </w:p>
    <w:p w:rsidR="00000000" w:rsidDel="00000000" w:rsidP="00000000" w:rsidRDefault="00000000" w:rsidRPr="00000000" w14:paraId="0000003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"engagedParty"</w:t>
      </w:r>
    </w:p>
    <w:p w:rsidR="00000000" w:rsidDel="00000000" w:rsidP="00000000" w:rsidRDefault="00000000" w:rsidRPr="00000000" w14:paraId="0000003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3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"properties": {</w:t>
      </w:r>
    </w:p>
    <w:p w:rsidR="00000000" w:rsidDel="00000000" w:rsidP="00000000" w:rsidRDefault="00000000" w:rsidRPr="00000000" w14:paraId="00000033">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"href": {</w:t>
      </w:r>
    </w:p>
    <w:p w:rsidR="00000000" w:rsidDel="00000000" w:rsidP="00000000" w:rsidRDefault="00000000" w:rsidRPr="00000000" w14:paraId="00000034">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"string",</w:t>
      </w:r>
    </w:p>
    <w:p w:rsidR="00000000" w:rsidDel="00000000" w:rsidP="00000000" w:rsidRDefault="00000000" w:rsidRPr="00000000" w14:paraId="00000035">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"Url used to reference the customer."</w:t>
      </w:r>
    </w:p>
    <w:p w:rsidR="00000000" w:rsidDel="00000000" w:rsidP="00000000" w:rsidRDefault="00000000" w:rsidRPr="00000000" w14:paraId="0000003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3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"id": {</w:t>
      </w:r>
    </w:p>
    <w:p w:rsidR="00000000" w:rsidDel="00000000" w:rsidP="00000000" w:rsidRDefault="00000000" w:rsidRPr="00000000" w14:paraId="0000003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"string",</w:t>
      </w:r>
    </w:p>
    <w:p w:rsidR="00000000" w:rsidDel="00000000" w:rsidP="00000000" w:rsidRDefault="00000000" w:rsidRPr="00000000" w14:paraId="0000003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"Unique identifier for Customers"</w:t>
      </w:r>
    </w:p>
    <w:p w:rsidR="00000000" w:rsidDel="00000000" w:rsidP="00000000" w:rsidRDefault="00000000" w:rsidRPr="00000000" w14:paraId="0000003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3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"name": {</w:t>
      </w:r>
    </w:p>
    <w:p w:rsidR="00000000" w:rsidDel="00000000" w:rsidP="00000000" w:rsidRDefault="00000000" w:rsidRPr="00000000" w14:paraId="0000003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"string",</w:t>
      </w:r>
    </w:p>
    <w:p w:rsidR="00000000" w:rsidDel="00000000" w:rsidP="00000000" w:rsidRDefault="00000000" w:rsidRPr="00000000" w14:paraId="0000003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"A word, term, or phrase by which the Customer is known and distinguished from other Customers."</w:t>
      </w:r>
    </w:p>
    <w:p w:rsidR="00000000" w:rsidDel="00000000" w:rsidP="00000000" w:rsidRDefault="00000000" w:rsidRPr="00000000" w14:paraId="0000003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3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"status": {</w:t>
      </w:r>
    </w:p>
    <w:p w:rsidR="00000000" w:rsidDel="00000000" w:rsidP="00000000" w:rsidRDefault="00000000" w:rsidRPr="00000000" w14:paraId="0000004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"string",</w:t>
      </w:r>
    </w:p>
    <w:p w:rsidR="00000000" w:rsidDel="00000000" w:rsidP="00000000" w:rsidRDefault="00000000" w:rsidRPr="00000000" w14:paraId="0000004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"Used to track the lifecycle status of the customer."</w:t>
      </w:r>
    </w:p>
    <w:p w:rsidR="00000000" w:rsidDel="00000000" w:rsidP="00000000" w:rsidRDefault="00000000" w:rsidRPr="00000000" w14:paraId="0000004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43">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"statusReason": {</w:t>
      </w:r>
    </w:p>
    <w:p w:rsidR="00000000" w:rsidDel="00000000" w:rsidP="00000000" w:rsidRDefault="00000000" w:rsidRPr="00000000" w14:paraId="00000044">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"string",</w:t>
      </w:r>
    </w:p>
    <w:p w:rsidR="00000000" w:rsidDel="00000000" w:rsidP="00000000" w:rsidRDefault="00000000" w:rsidRPr="00000000" w14:paraId="00000045">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"A string providing an explanation on the value of the status lifecycle. For instance if the status is Rejected, statusReason will provide the reason for rejection."</w:t>
      </w:r>
    </w:p>
    <w:p w:rsidR="00000000" w:rsidDel="00000000" w:rsidP="00000000" w:rsidRDefault="00000000" w:rsidRPr="00000000" w14:paraId="0000004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4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"validFor": {</w:t>
      </w:r>
    </w:p>
    <w:p w:rsidR="00000000" w:rsidDel="00000000" w:rsidP="00000000" w:rsidRDefault="00000000" w:rsidRPr="00000000" w14:paraId="0000004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"../Common/TimePeriod.schema.json#TimePeriod",</w:t>
      </w:r>
    </w:p>
    <w:p w:rsidR="00000000" w:rsidDel="00000000" w:rsidP="00000000" w:rsidRDefault="00000000" w:rsidRPr="00000000" w14:paraId="0000004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"The time period that the Customer is valid for."</w:t>
      </w:r>
    </w:p>
    <w:p w:rsidR="00000000" w:rsidDel="00000000" w:rsidP="00000000" w:rsidRDefault="00000000" w:rsidRPr="00000000" w14:paraId="0000004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4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"engagedParty": {</w:t>
      </w:r>
    </w:p>
    <w:p w:rsidR="00000000" w:rsidDel="00000000" w:rsidP="00000000" w:rsidRDefault="00000000" w:rsidRPr="00000000" w14:paraId="0000004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"../EngagedParty/RelatedParty.schema.json#RelatedParty",</w:t>
      </w:r>
    </w:p>
    <w:p w:rsidR="00000000" w:rsidDel="00000000" w:rsidP="00000000" w:rsidRDefault="00000000" w:rsidRPr="00000000" w14:paraId="0000004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"The party - an organization or an individual - that is engaged as a customer."</w:t>
      </w:r>
    </w:p>
    <w:p w:rsidR="00000000" w:rsidDel="00000000" w:rsidP="00000000" w:rsidRDefault="00000000" w:rsidRPr="00000000" w14:paraId="0000004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4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"account": {</w:t>
      </w:r>
    </w:p>
    <w:p w:rsidR="00000000" w:rsidDel="00000000" w:rsidP="00000000" w:rsidRDefault="00000000" w:rsidRPr="00000000" w14:paraId="0000005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5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5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"../EngagedParty/AccountRef.schema.json#AccountRef"</w:t>
      </w:r>
    </w:p>
    <w:p w:rsidR="00000000" w:rsidDel="00000000" w:rsidP="00000000" w:rsidRDefault="00000000" w:rsidRPr="00000000" w14:paraId="00000053">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54">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55">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"paymentMethod": {</w:t>
      </w:r>
    </w:p>
    <w:p w:rsidR="00000000" w:rsidDel="00000000" w:rsidP="00000000" w:rsidRDefault="00000000" w:rsidRPr="00000000" w14:paraId="0000005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5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5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"../Customer/PaymentMethodRef.schema.json#PaymentMethodRef"</w:t>
      </w:r>
    </w:p>
    <w:p w:rsidR="00000000" w:rsidDel="00000000" w:rsidP="00000000" w:rsidRDefault="00000000" w:rsidRPr="00000000" w14:paraId="0000005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5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5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"contactMedium": {</w:t>
      </w:r>
    </w:p>
    <w:p w:rsidR="00000000" w:rsidDel="00000000" w:rsidP="00000000" w:rsidRDefault="00000000" w:rsidRPr="00000000" w14:paraId="0000005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5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5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"../Common/ContactMedium.schema.json#ContactMedium"</w:t>
      </w:r>
    </w:p>
    <w:p w:rsidR="00000000" w:rsidDel="00000000" w:rsidP="00000000" w:rsidRDefault="00000000" w:rsidRPr="00000000" w14:paraId="0000005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"characteristic": {</w:t>
      </w:r>
    </w:p>
    <w:p w:rsidR="00000000" w:rsidDel="00000000" w:rsidP="00000000" w:rsidRDefault="00000000" w:rsidRPr="00000000" w14:paraId="0000006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63">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64">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"../Common/Characteristic.schema.json#Characteristic"</w:t>
      </w:r>
    </w:p>
    <w:p w:rsidR="00000000" w:rsidDel="00000000" w:rsidP="00000000" w:rsidRDefault="00000000" w:rsidRPr="00000000" w14:paraId="00000065">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"description": "Describes the characteristic of a customer."</w:t>
      </w:r>
    </w:p>
    <w:p w:rsidR="00000000" w:rsidDel="00000000" w:rsidP="00000000" w:rsidRDefault="00000000" w:rsidRPr="00000000" w14:paraId="0000006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"creditProfile": {</w:t>
      </w:r>
    </w:p>
    <w:p w:rsidR="00000000" w:rsidDel="00000000" w:rsidP="00000000" w:rsidRDefault="00000000" w:rsidRPr="00000000" w14:paraId="0000006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6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6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"../Customer/CreditProfile.schema.json#CreditProfile"</w:t>
      </w:r>
    </w:p>
    <w:p w:rsidR="00000000" w:rsidDel="00000000" w:rsidP="00000000" w:rsidRDefault="00000000" w:rsidRPr="00000000" w14:paraId="0000006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6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"agreement": {</w:t>
      </w:r>
    </w:p>
    <w:p w:rsidR="00000000" w:rsidDel="00000000" w:rsidP="00000000" w:rsidRDefault="00000000" w:rsidRPr="00000000" w14:paraId="0000006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7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7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"../EngagedParty/AgreementRef.schema.json#AgreementRef"</w:t>
      </w:r>
    </w:p>
    <w:p w:rsidR="00000000" w:rsidDel="00000000" w:rsidP="00000000" w:rsidRDefault="00000000" w:rsidRPr="00000000" w14:paraId="0000007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3">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4">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"relatedParty": {</w:t>
      </w:r>
    </w:p>
    <w:p w:rsidR="00000000" w:rsidDel="00000000" w:rsidP="00000000" w:rsidRDefault="00000000" w:rsidRPr="00000000" w14:paraId="00000075">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"type": "array",</w:t>
      </w:r>
    </w:p>
    <w:p w:rsidR="00000000" w:rsidDel="00000000" w:rsidP="00000000" w:rsidRDefault="00000000" w:rsidRPr="00000000" w14:paraId="00000076">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"items": {</w:t>
      </w:r>
    </w:p>
    <w:p w:rsidR="00000000" w:rsidDel="00000000" w:rsidP="00000000" w:rsidRDefault="00000000" w:rsidRPr="00000000" w14:paraId="00000077">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"../EngagedParty/RelatedParty.schema.json#RelatedParty"</w:t>
      </w:r>
    </w:p>
    <w:p w:rsidR="00000000" w:rsidDel="00000000" w:rsidP="00000000" w:rsidRDefault="00000000" w:rsidRPr="00000000" w14:paraId="00000078">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9">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A">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B">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"allOf": [</w:t>
      </w:r>
    </w:p>
    <w:p w:rsidR="00000000" w:rsidDel="00000000" w:rsidP="00000000" w:rsidRDefault="00000000" w:rsidRPr="00000000" w14:paraId="0000007C">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D">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"$ref": "../Common/Entity.schema.json#Entity"</w:t>
      </w:r>
    </w:p>
    <w:p w:rsidR="00000000" w:rsidDel="00000000" w:rsidP="00000000" w:rsidRDefault="00000000" w:rsidRPr="00000000" w14:paraId="0000007E">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7F">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80">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81">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w:t>
      </w:r>
    </w:p>
    <w:p w:rsidR="00000000" w:rsidDel="00000000" w:rsidP="00000000" w:rsidRDefault="00000000" w:rsidRPr="00000000" w14:paraId="00000082">
      <w:pPr>
        <w:spacing w:after="0" w:line="240" w:lineRule="auto"/>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83">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8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2240" w:w="15840" w:orient="landscape"/>
      <w:pgMar w:bottom="720" w:top="1080" w:left="720" w:right="720" w:header="360" w:footer="288"/>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Peters" w:id="0" w:date="2021-04-22T21:59:3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reader may not know what the Frameworx are at this point; might be helpful to include a brief definition of each component of the TMF Frameworx.</w:t>
      </w:r>
    </w:p>
  </w:comment>
  <w:comment w:author="Katie Peters" w:id="1" w:date="2021-04-22T22:00:3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nice as a link to the master view.</w:t>
      </w:r>
    </w:p>
  </w:comment>
  <w:comment w:author="Katie Peters" w:id="2" w:date="2021-04-22T22:22:43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nice as a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ind w:right="5.669291338583093"/>
      <w:jc w:val="right"/>
      <w:rPr>
        <w:vertAlign w:val="baseline"/>
      </w:rPr>
    </w:pPr>
    <w:r w:rsidDel="00000000" w:rsidR="00000000" w:rsidRPr="00000000">
      <w:rPr>
        <w:vertAlign w:val="baseline"/>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7696200</wp:posOffset>
          </wp:positionH>
          <wp:positionV relativeFrom="paragraph">
            <wp:posOffset>114300</wp:posOffset>
          </wp:positionV>
          <wp:extent cx="1790700" cy="323850"/>
          <wp:effectExtent b="0" l="0" r="0" t="0"/>
          <wp:wrapSquare wrapText="bothSides" distB="114300" distT="114300" distL="114300" distR="114300"/>
          <wp:docPr id="6" name="image3.gif"/>
          <a:graphic>
            <a:graphicData uri="http://schemas.openxmlformats.org/drawingml/2006/picture">
              <pic:pic>
                <pic:nvPicPr>
                  <pic:cNvPr id="0" name="image3.gif"/>
                  <pic:cNvPicPr preferRelativeResize="0"/>
                </pic:nvPicPr>
                <pic:blipFill>
                  <a:blip r:embed="rId1"/>
                  <a:srcRect b="0" l="0" r="0" t="0"/>
                  <a:stretch>
                    <a:fillRect/>
                  </a:stretch>
                </pic:blipFill>
                <pic:spPr>
                  <a:xfrm>
                    <a:off x="0" y="0"/>
                    <a:ext cx="1790700" cy="323850"/>
                  </a:xfrm>
                  <a:prstGeom prst="rect"/>
                  <a:ln/>
                </pic:spPr>
              </pic:pic>
            </a:graphicData>
          </a:graphic>
        </wp:anchor>
      </w:drawing>
    </w:r>
  </w:p>
  <w:p w:rsidR="00000000" w:rsidDel="00000000" w:rsidP="00000000" w:rsidRDefault="00000000" w:rsidRPr="00000000" w14:paraId="0000008A">
    <w:pPr>
      <w:ind w:right="5.669291338583093"/>
      <w:rPr>
        <w:sz w:val="2"/>
        <w:szCs w:val="2"/>
      </w:rPr>
    </w:pPr>
    <w:r w:rsidDel="00000000" w:rsidR="00000000" w:rsidRPr="00000000">
      <w:rPr>
        <w:rtl w:val="0"/>
      </w:rPr>
    </w:r>
  </w:p>
  <w:tbl>
    <w:tblPr>
      <w:tblStyle w:val="Table4"/>
      <w:tblW w:w="9465.0" w:type="dxa"/>
      <w:jc w:val="left"/>
      <w:tblInd w:w="0.0" w:type="pct"/>
      <w:tblLayout w:type="fixed"/>
      <w:tblLook w:val="0600"/>
    </w:tblPr>
    <w:tblGrid>
      <w:gridCol w:w="4470"/>
      <w:gridCol w:w="4995"/>
      <w:tblGridChange w:id="0">
        <w:tblGrid>
          <w:gridCol w:w="4470"/>
          <w:gridCol w:w="499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ind w:right="5.669291338583093"/>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TELUS Confidential</w:t>
          </w:r>
        </w:p>
      </w:tc>
    </w:tr>
  </w:tbl>
  <w:p w:rsidR="00000000" w:rsidDel="00000000" w:rsidP="00000000" w:rsidRDefault="00000000" w:rsidRPr="00000000" w14:paraId="0000008D">
    <w:pPr>
      <w:ind w:right="5.669291338583093"/>
      <w:rPr>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ind w:right="36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1"/>
      <w:ind w:hanging="180"/>
      <w:jc w:val="left"/>
      <w:rPr/>
    </w:pPr>
    <w:bookmarkStart w:colFirst="0" w:colLast="0" w:name="_18uzsbl5m4x6" w:id="8"/>
    <w:bookmarkEnd w:id="8"/>
    <w:r w:rsidDel="00000000" w:rsidR="00000000" w:rsidRPr="00000000">
      <w:rPr>
        <w:rtl w:val="0"/>
      </w:rPr>
    </w:r>
  </w:p>
  <w:tbl>
    <w:tblPr>
      <w:tblStyle w:val="Table3"/>
      <w:tblW w:w="1479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0"/>
      <w:gridCol w:w="7200"/>
      <w:tblGridChange w:id="0">
        <w:tblGrid>
          <w:gridCol w:w="7590"/>
          <w:gridCol w:w="7200"/>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ind w:left="0" w:firstLine="0"/>
            <w:rPr>
              <w:b w:val="1"/>
            </w:rPr>
          </w:pPr>
          <w:bookmarkStart w:colFirst="0" w:colLast="0" w:name="_gxhnwm8xxu7c" w:id="9"/>
          <w:bookmarkEnd w:id="9"/>
          <w:r w:rsidDel="00000000" w:rsidR="00000000" w:rsidRPr="00000000">
            <w:rPr>
              <w:b w:val="1"/>
              <w:rtl w:val="0"/>
            </w:rPr>
            <w:t xml:space="preserve">Adoption of Industry Standard APIs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9166d"/>
              <w:sz w:val="16"/>
              <w:szCs w:val="16"/>
            </w:rPr>
          </w:pPr>
          <w:r w:rsidDel="00000000" w:rsidR="00000000" w:rsidRPr="00000000">
            <w:rPr>
              <w:rtl w:val="0"/>
            </w:rPr>
          </w:r>
        </w:p>
      </w:tc>
    </w:tr>
  </w:tbl>
  <w:p w:rsidR="00000000" w:rsidDel="00000000" w:rsidP="00000000" w:rsidRDefault="00000000" w:rsidRPr="00000000" w14:paraId="00000088">
    <w:pPr>
      <w:keepNext w:val="1"/>
      <w:ind w:hanging="180"/>
      <w:jc w:val="center"/>
      <w:rPr/>
    </w:pPr>
    <w:bookmarkStart w:colFirst="0" w:colLast="0" w:name="_5hxk44tjj0ey" w:id="10"/>
    <w:bookmarkEnd w:id="10"/>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t xml:space="preserve">API Reference Architecture and Roadmap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hanging="180"/>
    </w:pPr>
    <w:rPr>
      <w:sz w:val="72"/>
      <w:szCs w:val="72"/>
    </w:rPr>
  </w:style>
  <w:style w:type="paragraph" w:styleId="Subtitle">
    <w:name w:val="Subtitle"/>
    <w:basedOn w:val="Normal"/>
    <w:next w:val="Normal"/>
    <w:pPr>
      <w:keepNext w:val="1"/>
      <w:keepLines w:val="1"/>
      <w:ind w:hanging="180"/>
    </w:pPr>
    <w:rPr>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