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6"/>
          <w:szCs w:val="16"/>
        </w:rPr>
      </w:pPr>
      <w:r w:rsidDel="00000000" w:rsidR="00000000" w:rsidRPr="00000000">
        <w:rPr>
          <w:rtl w:val="0"/>
        </w:rPr>
      </w:r>
    </w:p>
    <w:tbl>
      <w:tblPr>
        <w:tblStyle w:val="Table1"/>
        <w:tblW w:w="143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35"/>
        <w:gridCol w:w="9420"/>
        <w:tblGridChange w:id="0">
          <w:tblGrid>
            <w:gridCol w:w="4935"/>
            <w:gridCol w:w="94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2">
            <w:pPr>
              <w:rPr/>
            </w:pPr>
            <w:r w:rsidDel="00000000" w:rsidR="00000000" w:rsidRPr="00000000">
              <w:rPr/>
              <w:drawing>
                <wp:inline distB="114300" distT="114300" distL="114300" distR="114300">
                  <wp:extent cx="2964603" cy="5930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64603" cy="59309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3">
            <w:pPr>
              <w:spacing w:after="160" w:line="259" w:lineRule="auto"/>
              <w:rPr>
                <w:b w:val="1"/>
                <w:sz w:val="48"/>
                <w:szCs w:val="48"/>
              </w:rPr>
            </w:pPr>
            <w:r w:rsidDel="00000000" w:rsidR="00000000" w:rsidRPr="00000000">
              <w:rPr>
                <w:b w:val="1"/>
                <w:sz w:val="48"/>
                <w:szCs w:val="48"/>
                <w:rtl w:val="0"/>
              </w:rPr>
              <w:t xml:space="preserve">Overview</w:t>
            </w:r>
            <w:r w:rsidDel="00000000" w:rsidR="00000000" w:rsidRPr="00000000">
              <w:rPr>
                <w:rtl w:val="0"/>
              </w:rPr>
            </w:r>
          </w:p>
          <w:p w:rsidR="00000000" w:rsidDel="00000000" w:rsidP="00000000" w:rsidRDefault="00000000" w:rsidRPr="00000000" w14:paraId="00000004">
            <w:pPr>
              <w:spacing w:after="160"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The following section describes the Foundational Architecture Concepts of the target API Architecture.</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This section provides several architecture viewpoints from conceptual to physical.</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The purpose of the API Reference Architecture is to provide a view of the target state.</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The reference architecture provides a means of measuring the maturity of current architectures and the impact of proposed solution architectures in advancing enterprise architecture towards the target. </w:t>
            </w:r>
          </w:p>
          <w:p w:rsidR="00000000" w:rsidDel="00000000" w:rsidP="00000000" w:rsidRDefault="00000000" w:rsidRPr="00000000" w14:paraId="00000005">
            <w:pPr>
              <w:spacing w:after="160"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The underlying framework of the API Reference Architecture is based on the </w:t>
            </w:r>
            <w:hyperlink r:id="rId8">
              <w:r w:rsidDel="00000000" w:rsidR="00000000" w:rsidRPr="00000000">
                <w:rPr>
                  <w:rFonts w:ascii="Helvetica Neue Light" w:cs="Helvetica Neue Light" w:eastAsia="Helvetica Neue Light" w:hAnsi="Helvetica Neue Light"/>
                  <w:color w:val="1155cc"/>
                  <w:sz w:val="24"/>
                  <w:szCs w:val="24"/>
                  <w:highlight w:val="white"/>
                  <w:u w:val="single"/>
                  <w:rtl w:val="0"/>
                </w:rPr>
                <w:t xml:space="preserve">TM Forum</w:t>
              </w:r>
            </w:hyperlink>
            <w:r w:rsidDel="00000000" w:rsidR="00000000" w:rsidRPr="00000000">
              <w:rPr>
                <w:rFonts w:ascii="Helvetica Neue Light" w:cs="Helvetica Neue Light" w:eastAsia="Helvetica Neue Light" w:hAnsi="Helvetica Neue Light"/>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Frameworks</w:t>
            </w:r>
            <w:r w:rsidDel="00000000" w:rsidR="00000000" w:rsidRPr="00000000">
              <w:rPr>
                <w:rFonts w:ascii="Helvetica Neue Light" w:cs="Helvetica Neue Light" w:eastAsia="Helvetica Neue Light" w:hAnsi="Helvetica Neue Light"/>
                <w:color w:val="333333"/>
                <w:sz w:val="24"/>
                <w:szCs w:val="24"/>
                <w:highlight w:val="white"/>
                <w:rtl w:val="0"/>
              </w:rPr>
              <w:t xml:space="preserve">.</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TELUS has worked with the TM Forum to align the various TM Forum Frameworks: SID, TAM, eTOM and the Open API map and to move towards a more modern framework: a framework that recognizes the importance of describing the business as many separate domains which interact in order to provide and consume business capabilities. The business capabilities provided are the logical services and their definitions.</w:t>
            </w:r>
            <w:r w:rsidDel="00000000" w:rsidR="00000000" w:rsidRPr="00000000">
              <w:rPr>
                <w:color w:val="333333"/>
                <w:sz w:val="24"/>
                <w:szCs w:val="24"/>
                <w:highlight w:val="white"/>
                <w:rtl w:val="0"/>
              </w:rPr>
              <w:t xml:space="preserve"> </w:t>
            </w:r>
            <w:r w:rsidDel="00000000" w:rsidR="00000000" w:rsidRPr="00000000">
              <w:rPr>
                <w:rtl w:val="0"/>
              </w:rPr>
            </w:r>
          </w:p>
          <w:p w:rsidR="00000000" w:rsidDel="00000000" w:rsidP="00000000" w:rsidRDefault="00000000" w:rsidRPr="00000000" w14:paraId="00000006">
            <w:pPr>
              <w:spacing w:after="160"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The API reference Architecture is comprised of the following components:</w:t>
            </w:r>
          </w:p>
          <w:p w:rsidR="00000000" w:rsidDel="00000000" w:rsidP="00000000" w:rsidRDefault="00000000" w:rsidRPr="00000000" w14:paraId="00000007">
            <w:pPr>
              <w:numPr>
                <w:ilvl w:val="0"/>
                <w:numId w:val="3"/>
              </w:numPr>
              <w:spacing w:line="259" w:lineRule="auto"/>
              <w:ind w:left="720" w:hanging="360"/>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Domain Frameworks</w:t>
            </w:r>
          </w:p>
          <w:p w:rsidR="00000000" w:rsidDel="00000000" w:rsidP="00000000" w:rsidRDefault="00000000" w:rsidRPr="00000000" w14:paraId="00000008">
            <w:pPr>
              <w:numPr>
                <w:ilvl w:val="0"/>
                <w:numId w:val="3"/>
              </w:numPr>
              <w:spacing w:line="259" w:lineRule="auto"/>
              <w:ind w:left="720" w:hanging="360"/>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Platforms</w:t>
            </w:r>
          </w:p>
          <w:p w:rsidR="00000000" w:rsidDel="00000000" w:rsidP="00000000" w:rsidRDefault="00000000" w:rsidRPr="00000000" w14:paraId="00000009">
            <w:pPr>
              <w:numPr>
                <w:ilvl w:val="0"/>
                <w:numId w:val="3"/>
              </w:numPr>
              <w:spacing w:line="259" w:lineRule="auto"/>
              <w:ind w:left="720" w:hanging="360"/>
              <w:rPr>
                <w:rFonts w:ascii="Helvetica Neue Light" w:cs="Helvetica Neue Light" w:eastAsia="Helvetica Neue Light" w:hAnsi="Helvetica Neue Light"/>
                <w:color w:val="333333"/>
                <w:sz w:val="24"/>
                <w:szCs w:val="24"/>
                <w:highlight w:val="white"/>
                <w:u w:val="non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Architecture Principles</w:t>
            </w:r>
          </w:p>
          <w:p w:rsidR="00000000" w:rsidDel="00000000" w:rsidP="00000000" w:rsidRDefault="00000000" w:rsidRPr="00000000" w14:paraId="0000000A">
            <w:pPr>
              <w:numPr>
                <w:ilvl w:val="0"/>
                <w:numId w:val="3"/>
              </w:numPr>
              <w:spacing w:line="259" w:lineRule="auto"/>
              <w:ind w:left="720" w:hanging="360"/>
              <w:rPr>
                <w:rFonts w:ascii="Helvetica Neue Light" w:cs="Helvetica Neue Light" w:eastAsia="Helvetica Neue Light" w:hAnsi="Helvetica Neue Light"/>
                <w:color w:val="333333"/>
                <w:sz w:val="24"/>
                <w:szCs w:val="24"/>
                <w:highlight w:val="white"/>
                <w:u w:val="non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Domain Context Mapping</w:t>
            </w:r>
          </w:p>
          <w:p w:rsidR="00000000" w:rsidDel="00000000" w:rsidP="00000000" w:rsidRDefault="00000000" w:rsidRPr="00000000" w14:paraId="0000000B">
            <w:pPr>
              <w:numPr>
                <w:ilvl w:val="0"/>
                <w:numId w:val="3"/>
              </w:numPr>
              <w:spacing w:line="259" w:lineRule="auto"/>
              <w:ind w:left="720" w:hanging="360"/>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Industry Standard Open APIs</w:t>
            </w:r>
          </w:p>
          <w:p w:rsidR="00000000" w:rsidDel="00000000" w:rsidP="00000000" w:rsidRDefault="00000000" w:rsidRPr="00000000" w14:paraId="0000000C">
            <w:pPr>
              <w:numPr>
                <w:ilvl w:val="0"/>
                <w:numId w:val="3"/>
              </w:numPr>
              <w:spacing w:line="259" w:lineRule="auto"/>
              <w:ind w:left="720" w:hanging="360"/>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Open Data Model</w:t>
            </w:r>
          </w:p>
          <w:p w:rsidR="00000000" w:rsidDel="00000000" w:rsidP="00000000" w:rsidRDefault="00000000" w:rsidRPr="00000000" w14:paraId="0000000D">
            <w:pPr>
              <w:numPr>
                <w:ilvl w:val="0"/>
                <w:numId w:val="3"/>
              </w:numPr>
              <w:spacing w:line="259" w:lineRule="auto"/>
              <w:ind w:left="720" w:hanging="360"/>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Integration Patterns</w:t>
            </w:r>
          </w:p>
          <w:p w:rsidR="00000000" w:rsidDel="00000000" w:rsidP="00000000" w:rsidRDefault="00000000" w:rsidRPr="00000000" w14:paraId="0000000E">
            <w:pPr>
              <w:numPr>
                <w:ilvl w:val="0"/>
                <w:numId w:val="3"/>
              </w:numPr>
              <w:spacing w:line="259" w:lineRule="auto"/>
              <w:ind w:left="720" w:hanging="360"/>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Design Best Practices</w:t>
            </w:r>
          </w:p>
          <w:p w:rsidR="00000000" w:rsidDel="00000000" w:rsidP="00000000" w:rsidRDefault="00000000" w:rsidRPr="00000000" w14:paraId="0000000F">
            <w:pPr>
              <w:numPr>
                <w:ilvl w:val="0"/>
                <w:numId w:val="3"/>
              </w:numPr>
              <w:spacing w:line="259" w:lineRule="auto"/>
              <w:ind w:left="720" w:hanging="360"/>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Microservice Architecture</w:t>
            </w:r>
          </w:p>
          <w:p w:rsidR="00000000" w:rsidDel="00000000" w:rsidP="00000000" w:rsidRDefault="00000000" w:rsidRPr="00000000" w14:paraId="00000010">
            <w:pPr>
              <w:numPr>
                <w:ilvl w:val="0"/>
                <w:numId w:val="3"/>
              </w:numPr>
              <w:spacing w:line="259" w:lineRule="auto"/>
              <w:ind w:left="720" w:hanging="360"/>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Event-Driven Model</w:t>
            </w:r>
          </w:p>
          <w:p w:rsidR="00000000" w:rsidDel="00000000" w:rsidP="00000000" w:rsidRDefault="00000000" w:rsidRPr="00000000" w14:paraId="00000011">
            <w:pPr>
              <w:numPr>
                <w:ilvl w:val="0"/>
                <w:numId w:val="3"/>
              </w:numPr>
              <w:spacing w:line="259" w:lineRule="auto"/>
              <w:ind w:left="720" w:hanging="360"/>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Cloud Native</w:t>
            </w:r>
          </w:p>
          <w:p w:rsidR="00000000" w:rsidDel="00000000" w:rsidP="00000000" w:rsidRDefault="00000000" w:rsidRPr="00000000" w14:paraId="00000012">
            <w:pPr>
              <w:numPr>
                <w:ilvl w:val="0"/>
                <w:numId w:val="3"/>
              </w:numPr>
              <w:spacing w:line="259" w:lineRule="auto"/>
              <w:ind w:left="720" w:hanging="360"/>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Security</w:t>
            </w:r>
          </w:p>
        </w:tc>
      </w:tr>
    </w:tbl>
    <w:p w:rsidR="00000000" w:rsidDel="00000000" w:rsidP="00000000" w:rsidRDefault="00000000" w:rsidRPr="00000000" w14:paraId="00000013">
      <w:pPr>
        <w:spacing w:after="160"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The target API Reference Architecture is based on a number of guiding principles, architecture patterns and conforms to </w:t>
      </w:r>
      <w:r w:rsidDel="00000000" w:rsidR="00000000" w:rsidRPr="00000000">
        <w:rPr>
          <w:color w:val="333333"/>
          <w:sz w:val="24"/>
          <w:szCs w:val="24"/>
          <w:highlight w:val="white"/>
          <w:rtl w:val="0"/>
        </w:rPr>
        <w:t xml:space="preserve">i</w:t>
      </w:r>
      <w:r w:rsidDel="00000000" w:rsidR="00000000" w:rsidRPr="00000000">
        <w:rPr>
          <w:rFonts w:ascii="Helvetica Neue Light" w:cs="Helvetica Neue Light" w:eastAsia="Helvetica Neue Light" w:hAnsi="Helvetica Neue Light"/>
          <w:color w:val="333333"/>
          <w:sz w:val="24"/>
          <w:szCs w:val="24"/>
          <w:highlight w:val="white"/>
          <w:rtl w:val="0"/>
        </w:rPr>
        <w:t xml:space="preserve">ndustry standards enabling interoperability between TELUS and other parties.</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Recommended integration patterns and design best practices are modeled and their application provided. The target API Architecture is, in part, enabled by the implementation of a Microservice Architecture.</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DevOps is fully enabled in the target architecture. </w:t>
      </w:r>
    </w:p>
    <w:p w:rsidR="00000000" w:rsidDel="00000000" w:rsidP="00000000" w:rsidRDefault="00000000" w:rsidRPr="00000000" w14:paraId="00000014">
      <w:pPr>
        <w:spacing w:after="160"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Modeling the business architecture of a specific area of concern, or domain context, provides a clear description of the business drivers, goals, outcomes and use cases.</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This view is required to assess whether the reference architecture and the implemented solutions support the needs of the business.</w:t>
      </w:r>
    </w:p>
    <w:p w:rsidR="00000000" w:rsidDel="00000000" w:rsidP="00000000" w:rsidRDefault="00000000" w:rsidRPr="00000000" w14:paraId="00000015">
      <w:pPr>
        <w:spacing w:after="160"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Pr>
        <w:drawing>
          <wp:inline distB="114300" distT="114300" distL="114300" distR="114300">
            <wp:extent cx="6567488" cy="3495819"/>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567488" cy="3495819"/>
                    </a:xfrm>
                    <a:prstGeom prst="rect"/>
                    <a:ln/>
                  </pic:spPr>
                </pic:pic>
              </a:graphicData>
            </a:graphic>
          </wp:inline>
        </w:drawing>
      </w:r>
      <w:r w:rsidDel="00000000" w:rsidR="00000000" w:rsidRPr="00000000">
        <w:rPr>
          <w:rtl w:val="0"/>
        </w:rPr>
      </w:r>
    </w:p>
    <w:bookmarkStart w:colFirst="0" w:colLast="0" w:name="y29xkaazwl85" w:id="0"/>
    <w:bookmarkEnd w:id="0"/>
    <w:p w:rsidR="00000000" w:rsidDel="00000000" w:rsidP="00000000" w:rsidRDefault="00000000" w:rsidRPr="00000000" w14:paraId="00000016">
      <w:pPr>
        <w:spacing w:after="160" w:line="259" w:lineRule="auto"/>
        <w:jc w:val="center"/>
        <w:rPr>
          <w:rFonts w:ascii="Helvetica Neue Light" w:cs="Helvetica Neue Light" w:eastAsia="Helvetica Neue Light" w:hAnsi="Helvetica Neue Light"/>
          <w:color w:val="333333"/>
          <w:sz w:val="24"/>
          <w:szCs w:val="24"/>
          <w:highlight w:val="white"/>
        </w:rPr>
      </w:pPr>
      <w:r w:rsidDel="00000000" w:rsidR="00000000" w:rsidRPr="00000000">
        <w:rPr>
          <w:rtl w:val="0"/>
        </w:rPr>
      </w:r>
    </w:p>
    <w:p w:rsidR="00000000" w:rsidDel="00000000" w:rsidP="00000000" w:rsidRDefault="00000000" w:rsidRPr="00000000" w14:paraId="00000017">
      <w:pPr>
        <w:spacing w:after="160"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Change w:author="Katie Peters" w:id="0" w:date="2021-04-21T22:02:27Z">
            <w:rPr>
              <w:color w:val="333333"/>
              <w:sz w:val="24"/>
              <w:szCs w:val="24"/>
              <w:highlight w:val="white"/>
            </w:rPr>
          </w:rPrChange>
        </w:rPr>
        <w:t xml:space="preserve">We</w:t>
      </w:r>
      <w:r w:rsidDel="00000000" w:rsidR="00000000" w:rsidRPr="00000000">
        <w:rPr>
          <w:rFonts w:ascii="Helvetica Neue Light" w:cs="Helvetica Neue Light" w:eastAsia="Helvetica Neue Light" w:hAnsi="Helvetica Neue Light"/>
          <w:color w:val="333333"/>
          <w:sz w:val="24"/>
          <w:szCs w:val="24"/>
          <w:highlight w:val="white"/>
          <w:rtl w:val="0"/>
        </w:rPr>
        <w:t xml:space="preserve"> recognize that a target architecture cannot be achieved without one or more transitional steps, therefore the API Reference Architecture describes a number of transitional patterns which can be applied to achieve the desired target architecture.</w:t>
      </w:r>
      <w:del w:author="Katie Peters" w:id="1" w:date="2021-04-21T22:02:30Z">
        <w:r w:rsidDel="00000000" w:rsidR="00000000" w:rsidRPr="00000000">
          <w:rPr>
            <w:rFonts w:ascii="Helvetica Neue Light" w:cs="Helvetica Neue Light" w:eastAsia="Helvetica Neue Light" w:hAnsi="Helvetica Neue Light"/>
            <w:color w:val="333333"/>
            <w:sz w:val="24"/>
            <w:szCs w:val="24"/>
            <w:highlight w:val="white"/>
            <w:rtl w:val="0"/>
          </w:rPr>
          <w:delText xml:space="preserve">  </w:delText>
        </w:r>
      </w:del>
      <w:r w:rsidDel="00000000" w:rsidR="00000000" w:rsidRPr="00000000">
        <w:rPr>
          <w:rFonts w:ascii="Helvetica Neue Light" w:cs="Helvetica Neue Light" w:eastAsia="Helvetica Neue Light" w:hAnsi="Helvetica Neue Light"/>
          <w:color w:val="333333"/>
          <w:sz w:val="24"/>
          <w:szCs w:val="24"/>
          <w:highlight w:val="white"/>
          <w:rtl w:val="0"/>
        </w:rPr>
        <w:t xml:space="preserve"> These transitional steps are realized in a number of architecture plateaus.</w:t>
      </w:r>
    </w:p>
    <w:p w:rsidR="00000000" w:rsidDel="00000000" w:rsidP="00000000" w:rsidRDefault="00000000" w:rsidRPr="00000000" w14:paraId="00000018">
      <w:pPr>
        <w:spacing w:after="160" w:line="259" w:lineRule="auto"/>
        <w:ind w:left="0" w:firstLine="0"/>
        <w:rPr>
          <w:rFonts w:ascii="Helvetica Neue Light" w:cs="Helvetica Neue Light" w:eastAsia="Helvetica Neue Light" w:hAnsi="Helvetica Neue Light"/>
          <w:color w:val="333333"/>
          <w:sz w:val="24"/>
          <w:szCs w:val="24"/>
          <w:highlight w:val="white"/>
        </w:rPr>
        <w:sectPr>
          <w:headerReference r:id="rId10" w:type="default"/>
          <w:headerReference r:id="rId11" w:type="first"/>
          <w:footerReference r:id="rId12" w:type="default"/>
          <w:footerReference r:id="rId13" w:type="first"/>
          <w:footerReference r:id="rId14" w:type="even"/>
          <w:pgSz w:h="12240" w:w="15840" w:orient="landscape"/>
          <w:pgMar w:bottom="720" w:top="1080" w:left="720" w:right="720" w:header="360" w:footer="288"/>
          <w:pgNumType w:start="0"/>
        </w:sectPr>
      </w:pPr>
      <w:r w:rsidDel="00000000" w:rsidR="00000000" w:rsidRPr="00000000">
        <w:rPr>
          <w:rtl w:val="0"/>
        </w:rPr>
      </w:r>
    </w:p>
    <w:p w:rsidR="00000000" w:rsidDel="00000000" w:rsidP="00000000" w:rsidRDefault="00000000" w:rsidRPr="00000000" w14:paraId="00000019">
      <w:pPr>
        <w:spacing w:after="160" w:line="259" w:lineRule="auto"/>
        <w:rPr>
          <w:rFonts w:ascii="Helvetica Neue Light" w:cs="Helvetica Neue Light" w:eastAsia="Helvetica Neue Light" w:hAnsi="Helvetica Neue Light"/>
          <w:color w:val="333333"/>
          <w:sz w:val="24"/>
          <w:szCs w:val="24"/>
          <w:highlight w:val="white"/>
        </w:rPr>
      </w:pPr>
      <w:r w:rsidDel="00000000" w:rsidR="00000000" w:rsidRPr="00000000">
        <w:rPr>
          <w:rtl w:val="0"/>
        </w:rPr>
      </w:r>
    </w:p>
    <w:bookmarkStart w:colFirst="0" w:colLast="0" w:name="fq0493ehmo1a" w:id="1"/>
    <w:bookmarkEnd w:id="1"/>
    <w:p w:rsidR="00000000" w:rsidDel="00000000" w:rsidP="00000000" w:rsidRDefault="00000000" w:rsidRPr="00000000" w14:paraId="0000001A">
      <w:pPr>
        <w:pStyle w:val="Heading1"/>
        <w:spacing w:after="160" w:line="259" w:lineRule="auto"/>
        <w:jc w:val="center"/>
        <w:rPr/>
      </w:pPr>
      <w:bookmarkStart w:colFirst="0" w:colLast="0" w:name="_j4zk74btsmfu" w:id="2"/>
      <w:bookmarkEnd w:id="2"/>
      <w:r w:rsidDel="00000000" w:rsidR="00000000" w:rsidRPr="00000000">
        <w:rPr>
          <w:rtl w:val="0"/>
        </w:rPr>
        <w:t xml:space="preserve">Domain</w:t>
      </w:r>
      <w:r w:rsidDel="00000000" w:rsidR="00000000" w:rsidRPr="00000000">
        <w:rPr>
          <w:rtl w:val="0"/>
        </w:rPr>
        <w:t xml:space="preserve"> Driven Design (DDD)</w:t>
      </w:r>
      <w:r w:rsidDel="00000000" w:rsidR="00000000" w:rsidRPr="00000000">
        <w:rPr>
          <w:rtl w:val="0"/>
        </w:rPr>
      </w:r>
    </w:p>
    <w:p w:rsidR="00000000" w:rsidDel="00000000" w:rsidP="00000000" w:rsidRDefault="00000000" w:rsidRPr="00000000" w14:paraId="0000001B">
      <w:pPr>
        <w:spacing w:after="160" w:line="259" w:lineRule="auto"/>
        <w:rPr>
          <w:rFonts w:ascii="Helvetica Neue Light" w:cs="Helvetica Neue Light" w:eastAsia="Helvetica Neue Light" w:hAnsi="Helvetica Neue Light"/>
          <w:color w:val="333333"/>
          <w:sz w:val="24"/>
          <w:szCs w:val="24"/>
        </w:rPr>
      </w:pPr>
      <w:r w:rsidDel="00000000" w:rsidR="00000000" w:rsidRPr="00000000">
        <w:rPr>
          <w:rFonts w:ascii="Helvetica Neue" w:cs="Helvetica Neue" w:eastAsia="Helvetica Neue" w:hAnsi="Helvetica Neue"/>
          <w:b w:val="1"/>
          <w:color w:val="333333"/>
          <w:sz w:val="24"/>
          <w:szCs w:val="24"/>
          <w:highlight w:val="white"/>
          <w:rtl w:val="0"/>
        </w:rPr>
        <w:t xml:space="preserve">Domain Driven Design</w:t>
      </w:r>
      <w:r w:rsidDel="00000000" w:rsidR="00000000" w:rsidRPr="00000000">
        <w:rPr>
          <w:rFonts w:ascii="Helvetica Neue Light" w:cs="Helvetica Neue Light" w:eastAsia="Helvetica Neue Light" w:hAnsi="Helvetica Neue Light"/>
          <w:color w:val="333333"/>
          <w:sz w:val="24"/>
          <w:szCs w:val="24"/>
          <w:highlight w:val="white"/>
          <w:rtl w:val="0"/>
        </w:rPr>
        <w:t xml:space="preserve"> is a software development technique and </w:t>
      </w:r>
      <w:ins w:author="Katie Peters" w:id="2" w:date="2021-04-21T22:02:08Z">
        <w:r w:rsidDel="00000000" w:rsidR="00000000" w:rsidRPr="00000000">
          <w:rPr>
            <w:rFonts w:ascii="Helvetica Neue Light" w:cs="Helvetica Neue Light" w:eastAsia="Helvetica Neue Light" w:hAnsi="Helvetica Neue Light"/>
            <w:color w:val="333333"/>
            <w:sz w:val="24"/>
            <w:szCs w:val="24"/>
            <w:highlight w:val="white"/>
            <w:rtl w:val="0"/>
          </w:rPr>
          <w:t xml:space="preserve">set of </w:t>
        </w:r>
      </w:ins>
      <w:r w:rsidDel="00000000" w:rsidR="00000000" w:rsidRPr="00000000">
        <w:rPr>
          <w:rFonts w:ascii="Helvetica Neue Light" w:cs="Helvetica Neue Light" w:eastAsia="Helvetica Neue Light" w:hAnsi="Helvetica Neue Light"/>
          <w:color w:val="333333"/>
          <w:sz w:val="24"/>
          <w:szCs w:val="24"/>
          <w:highlight w:val="white"/>
          <w:rtl w:val="0"/>
        </w:rPr>
        <w:t xml:space="preserve">practices, which includes strategic, philosophical, tactical and technical elements to implement a software based on the business domain. </w:t>
      </w:r>
      <w:r w:rsidDel="00000000" w:rsidR="00000000" w:rsidRPr="00000000">
        <w:rPr>
          <w:rtl w:val="0"/>
        </w:rPr>
      </w:r>
    </w:p>
    <w:p w:rsidR="00000000" w:rsidDel="00000000" w:rsidP="00000000" w:rsidRDefault="00000000" w:rsidRPr="00000000" w14:paraId="0000001C">
      <w:pPr>
        <w:spacing w:after="160"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Domain driven design</w:t>
      </w:r>
      <w:ins w:author="Katie Peters" w:id="3" w:date="2021-04-21T22:01:36Z">
        <w:r w:rsidDel="00000000" w:rsidR="00000000" w:rsidRPr="00000000">
          <w:rPr>
            <w:rFonts w:ascii="Helvetica Neue Light" w:cs="Helvetica Neue Light" w:eastAsia="Helvetica Neue Light" w:hAnsi="Helvetica Neue Light"/>
            <w:color w:val="333333"/>
            <w:sz w:val="24"/>
            <w:szCs w:val="24"/>
            <w:highlight w:val="white"/>
            <w:rtl w:val="0"/>
          </w:rPr>
          <w:t xml:space="preserve"> (aka. DDD)</w:t>
        </w:r>
      </w:ins>
      <w:del w:author="Katie Peters" w:id="3" w:date="2021-04-21T22:01:36Z">
        <w:r w:rsidDel="00000000" w:rsidR="00000000" w:rsidRPr="00000000">
          <w:rPr>
            <w:rFonts w:ascii="Helvetica Neue Light" w:cs="Helvetica Neue Light" w:eastAsia="Helvetica Neue Light" w:hAnsi="Helvetica Neue Light"/>
            <w:color w:val="333333"/>
            <w:sz w:val="24"/>
            <w:szCs w:val="24"/>
            <w:highlight w:val="white"/>
            <w:rtl w:val="0"/>
          </w:rPr>
          <w:delText xml:space="preserve"> in which we will refer as DDD,</w:delText>
        </w:r>
      </w:del>
      <w:r w:rsidDel="00000000" w:rsidR="00000000" w:rsidRPr="00000000">
        <w:rPr>
          <w:rFonts w:ascii="Helvetica Neue Light" w:cs="Helvetica Neue Light" w:eastAsia="Helvetica Neue Light" w:hAnsi="Helvetica Neue Light"/>
          <w:color w:val="333333"/>
          <w:sz w:val="24"/>
          <w:szCs w:val="24"/>
          <w:highlight w:val="white"/>
          <w:rtl w:val="0"/>
        </w:rPr>
        <w:t xml:space="preserve"> aims to ease the creation of complex applications by connecting the related pieces of the software into an ever-evolving model.</w:t>
      </w:r>
    </w:p>
    <w:p w:rsidR="00000000" w:rsidDel="00000000" w:rsidP="00000000" w:rsidRDefault="00000000" w:rsidRPr="00000000" w14:paraId="0000001D">
      <w:pPr>
        <w:spacing w:after="160"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DDD focuses on three core principles:</w:t>
      </w:r>
    </w:p>
    <w:p w:rsidR="00000000" w:rsidDel="00000000" w:rsidP="00000000" w:rsidRDefault="00000000" w:rsidRPr="00000000" w14:paraId="0000001E">
      <w:pPr>
        <w:numPr>
          <w:ilvl w:val="0"/>
          <w:numId w:val="1"/>
        </w:numPr>
        <w:spacing w:after="0" w:afterAutospacing="0" w:line="259" w:lineRule="auto"/>
        <w:ind w:left="720" w:hanging="360"/>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Focus on the core domain and domain logic.</w:t>
      </w:r>
    </w:p>
    <w:p w:rsidR="00000000" w:rsidDel="00000000" w:rsidP="00000000" w:rsidRDefault="00000000" w:rsidRPr="00000000" w14:paraId="0000001F">
      <w:pPr>
        <w:numPr>
          <w:ilvl w:val="0"/>
          <w:numId w:val="1"/>
        </w:numPr>
        <w:spacing w:after="0" w:afterAutospacing="0" w:line="259" w:lineRule="auto"/>
        <w:ind w:left="720" w:hanging="360"/>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Base complex designs on models of the domain.</w:t>
      </w:r>
    </w:p>
    <w:p w:rsidR="00000000" w:rsidDel="00000000" w:rsidP="00000000" w:rsidRDefault="00000000" w:rsidRPr="00000000" w14:paraId="00000020">
      <w:pPr>
        <w:numPr>
          <w:ilvl w:val="0"/>
          <w:numId w:val="1"/>
        </w:numPr>
        <w:spacing w:after="160" w:line="259" w:lineRule="auto"/>
        <w:ind w:left="720" w:hanging="360"/>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Constantly collaborate with domain experts, in order to improve the application model and resolve any emerging domain-related issues.</w:t>
      </w:r>
    </w:p>
    <w:p w:rsidR="00000000" w:rsidDel="00000000" w:rsidP="00000000" w:rsidRDefault="00000000" w:rsidRPr="00000000" w14:paraId="00000021">
      <w:pPr>
        <w:pStyle w:val="Heading2"/>
        <w:spacing w:after="160" w:line="259" w:lineRule="auto"/>
        <w:rPr/>
      </w:pPr>
      <w:bookmarkStart w:colFirst="0" w:colLast="0" w:name="_y9s8w8adeukw" w:id="3"/>
      <w:bookmarkEnd w:id="3"/>
      <w:r w:rsidDel="00000000" w:rsidR="00000000" w:rsidRPr="00000000">
        <w:rPr>
          <w:rtl w:val="0"/>
        </w:rPr>
        <w:t xml:space="preserve">Why use Domain Driven Design?</w:t>
      </w:r>
    </w:p>
    <w:p w:rsidR="00000000" w:rsidDel="00000000" w:rsidP="00000000" w:rsidRDefault="00000000" w:rsidRPr="00000000" w14:paraId="00000022">
      <w:pPr>
        <w:pStyle w:val="Heading3"/>
        <w:spacing w:after="0" w:before="40" w:line="259" w:lineRule="auto"/>
        <w:rPr/>
      </w:pPr>
      <w:bookmarkStart w:colFirst="0" w:colLast="0" w:name="_dlwe02mqnasl" w:id="4"/>
      <w:bookmarkEnd w:id="4"/>
      <w:r w:rsidDel="00000000" w:rsidR="00000000" w:rsidRPr="00000000">
        <w:rPr>
          <w:rtl w:val="0"/>
        </w:rPr>
        <w:t xml:space="preserve">Breaking down the silos</w:t>
      </w:r>
    </w:p>
    <w:p w:rsidR="00000000" w:rsidDel="00000000" w:rsidP="00000000" w:rsidRDefault="00000000" w:rsidRPr="00000000" w14:paraId="00000023">
      <w:pPr>
        <w:spacing w:after="160"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DDD, when applied, can help break down the silos inherent in traditional enterprise architectures that have developed often in a system-centric manner, driven by requirements specific to that system, by time, and by resource constraints.</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DDD takes the domain perspective rather than a single system perspective.</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A domain can contain any number of applications, processes, people, data, and systems </w:t>
      </w:r>
      <w:commentRangeStart w:id="0"/>
      <w:r w:rsidDel="00000000" w:rsidR="00000000" w:rsidRPr="00000000">
        <w:rPr>
          <w:rFonts w:ascii="Helvetica Neue Light" w:cs="Helvetica Neue Light" w:eastAsia="Helvetica Neue Light" w:hAnsi="Helvetica Neue Light"/>
          <w:color w:val="333333"/>
          <w:sz w:val="24"/>
          <w:szCs w:val="24"/>
          <w:highlight w:val="white"/>
          <w:rtl w:val="0"/>
        </w:rPr>
        <w:t xml:space="preserve">bound into a context</w:t>
      </w:r>
      <w:commentRangeEnd w:id="0"/>
      <w:r w:rsidDel="00000000" w:rsidR="00000000" w:rsidRPr="00000000">
        <w:commentReference w:id="0"/>
      </w:r>
      <w:r w:rsidDel="00000000" w:rsidR="00000000" w:rsidRPr="00000000">
        <w:rPr>
          <w:rFonts w:ascii="Helvetica Neue Light" w:cs="Helvetica Neue Light" w:eastAsia="Helvetica Neue Light" w:hAnsi="Helvetica Neue Light"/>
          <w:color w:val="333333"/>
          <w:sz w:val="24"/>
          <w:szCs w:val="24"/>
          <w:highlight w:val="white"/>
          <w:rtl w:val="0"/>
        </w:rPr>
        <w:t xml:space="preserve">.</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Well-defined interfaces to the domain expose the information a domain wants or needs to provide in order to fulfill its relationship to other domains within the enterprise. </w:t>
      </w:r>
    </w:p>
    <w:bookmarkStart w:colFirst="0" w:colLast="0" w:name="7dw4ou4vky5o" w:id="5"/>
    <w:bookmarkEnd w:id="5"/>
    <w:p w:rsidR="00000000" w:rsidDel="00000000" w:rsidP="00000000" w:rsidRDefault="00000000" w:rsidRPr="00000000" w14:paraId="00000024">
      <w:pPr>
        <w:pStyle w:val="Heading3"/>
        <w:spacing w:after="0" w:before="40" w:line="259" w:lineRule="auto"/>
        <w:rPr/>
      </w:pPr>
      <w:bookmarkStart w:colFirst="0" w:colLast="0" w:name="_97bz07cvhjcu" w:id="6"/>
      <w:bookmarkEnd w:id="6"/>
      <w:r w:rsidDel="00000000" w:rsidR="00000000" w:rsidRPr="00000000">
        <w:rPr>
          <w:rtl w:val="0"/>
        </w:rPr>
        <w:t xml:space="preserve">Running away from Big Ball of Mud (BBoM)</w:t>
      </w:r>
      <w:r w:rsidDel="00000000" w:rsidR="00000000" w:rsidRPr="00000000">
        <w:rPr>
          <w:rtl w:val="0"/>
        </w:rPr>
      </w:r>
    </w:p>
    <w:p w:rsidR="00000000" w:rsidDel="00000000" w:rsidP="00000000" w:rsidRDefault="00000000" w:rsidRPr="00000000" w14:paraId="00000025">
      <w:pPr>
        <w:spacing w:after="160" w:line="259" w:lineRule="auto"/>
        <w:rPr>
          <w:rFonts w:ascii="Helvetica Neue Light" w:cs="Helvetica Neue Light" w:eastAsia="Helvetica Neue Light" w:hAnsi="Helvetica Neue Light"/>
          <w:color w:val="333333"/>
          <w:sz w:val="24"/>
          <w:szCs w:val="24"/>
          <w:highlight w:val="white"/>
        </w:rPr>
      </w:pPr>
      <w:del w:author="Katie Peters" w:id="4" w:date="2021-04-21T22:00:10Z">
        <w:r w:rsidDel="00000000" w:rsidR="00000000" w:rsidRPr="00000000">
          <w:rPr>
            <w:rFonts w:ascii="Helvetica Neue Light" w:cs="Helvetica Neue Light" w:eastAsia="Helvetica Neue Light" w:hAnsi="Helvetica Neue Light"/>
            <w:color w:val="333333"/>
            <w:sz w:val="24"/>
            <w:szCs w:val="24"/>
            <w:highlight w:val="white"/>
            <w:rtl w:val="0"/>
          </w:rPr>
          <w:delText xml:space="preserve">Here is one definition of BBoM, </w:delText>
        </w:r>
      </w:del>
      <w:r w:rsidDel="00000000" w:rsidR="00000000" w:rsidRPr="00000000">
        <w:rPr>
          <w:rFonts w:ascii="Helvetica Neue Light" w:cs="Helvetica Neue Light" w:eastAsia="Helvetica Neue Light" w:hAnsi="Helvetica Neue Light"/>
          <w:color w:val="333333"/>
          <w:sz w:val="24"/>
          <w:szCs w:val="24"/>
          <w:highlight w:val="white"/>
          <w:rtl w:val="0"/>
        </w:rPr>
        <w:t xml:space="preserve">“A Big Ball of Mud is a haphazardly structured, sprawling, sloppy, duct-tape-and-baling-wire, spaghetti-code jungle. These systems show unmistakable signs of unregulated growth, and repeated, expedient repair. Information is shared promiscuously among distant elements of the system, often to the point where nearly all the important information becomes global or duplicated.”</w:t>
      </w:r>
    </w:p>
    <w:p w:rsidR="00000000" w:rsidDel="00000000" w:rsidP="00000000" w:rsidRDefault="00000000" w:rsidRPr="00000000" w14:paraId="00000026">
      <w:pPr>
        <w:spacing w:after="160"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The BBoM can be created without writing a line of code, </w:t>
      </w:r>
      <w:ins w:author="Katie Peters" w:id="5" w:date="2021-04-21T22:00:28Z">
        <w:r w:rsidDel="00000000" w:rsidR="00000000" w:rsidRPr="00000000">
          <w:rPr>
            <w:rFonts w:ascii="Helvetica Neue Light" w:cs="Helvetica Neue Light" w:eastAsia="Helvetica Neue Light" w:hAnsi="Helvetica Neue Light"/>
            <w:color w:val="333333"/>
            <w:sz w:val="24"/>
            <w:szCs w:val="24"/>
            <w:highlight w:val="white"/>
            <w:rtl w:val="0"/>
          </w:rPr>
          <w:t xml:space="preserve">by </w:t>
        </w:r>
      </w:ins>
      <w:r w:rsidDel="00000000" w:rsidR="00000000" w:rsidRPr="00000000">
        <w:rPr>
          <w:rFonts w:ascii="Helvetica Neue Light" w:cs="Helvetica Neue Light" w:eastAsia="Helvetica Neue Light" w:hAnsi="Helvetica Neue Light"/>
          <w:color w:val="333333"/>
          <w:sz w:val="24"/>
          <w:szCs w:val="24"/>
          <w:highlight w:val="white"/>
          <w:rtl w:val="0"/>
        </w:rPr>
        <w:t xml:space="preserve">designing</w:t>
      </w:r>
      <w:del w:author="Katie Peters" w:id="6" w:date="2021-04-21T22:00:34Z">
        <w:r w:rsidDel="00000000" w:rsidR="00000000" w:rsidRPr="00000000">
          <w:rPr>
            <w:rFonts w:ascii="Helvetica Neue Light" w:cs="Helvetica Neue Light" w:eastAsia="Helvetica Neue Light" w:hAnsi="Helvetica Neue Light"/>
            <w:color w:val="333333"/>
            <w:sz w:val="24"/>
            <w:szCs w:val="24"/>
            <w:highlight w:val="white"/>
            <w:rtl w:val="0"/>
          </w:rPr>
          <w:delText xml:space="preserve"> a</w:delText>
        </w:r>
      </w:del>
      <w:r w:rsidDel="00000000" w:rsidR="00000000" w:rsidRPr="00000000">
        <w:rPr>
          <w:rFonts w:ascii="Helvetica Neue Light" w:cs="Helvetica Neue Light" w:eastAsia="Helvetica Neue Light" w:hAnsi="Helvetica Neue Light"/>
          <w:color w:val="333333"/>
          <w:sz w:val="24"/>
          <w:szCs w:val="24"/>
          <w:highlight w:val="white"/>
          <w:rtl w:val="0"/>
        </w:rPr>
        <w:t xml:space="preserve"> functionality without taking into consideration the bounded context. </w:t>
      </w:r>
    </w:p>
    <w:p w:rsidR="00000000" w:rsidDel="00000000" w:rsidP="00000000" w:rsidRDefault="00000000" w:rsidRPr="00000000" w14:paraId="00000027">
      <w:pPr>
        <w:spacing w:after="160"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For T</w:t>
      </w:r>
      <w:ins w:author="Katie Peters" w:id="7" w:date="2021-04-21T22:02:52Z">
        <w:r w:rsidDel="00000000" w:rsidR="00000000" w:rsidRPr="00000000">
          <w:rPr>
            <w:rFonts w:ascii="Helvetica Neue Light" w:cs="Helvetica Neue Light" w:eastAsia="Helvetica Neue Light" w:hAnsi="Helvetica Neue Light"/>
            <w:color w:val="333333"/>
            <w:sz w:val="24"/>
            <w:szCs w:val="24"/>
            <w:highlight w:val="white"/>
            <w:rtl w:val="0"/>
          </w:rPr>
          <w:t xml:space="preserve">ELUS</w:t>
        </w:r>
      </w:ins>
      <w:del w:author="Katie Peters" w:id="7" w:date="2021-04-21T22:02:52Z">
        <w:r w:rsidDel="00000000" w:rsidR="00000000" w:rsidRPr="00000000">
          <w:rPr>
            <w:rFonts w:ascii="Helvetica Neue Light" w:cs="Helvetica Neue Light" w:eastAsia="Helvetica Neue Light" w:hAnsi="Helvetica Neue Light"/>
            <w:color w:val="333333"/>
            <w:sz w:val="24"/>
            <w:szCs w:val="24"/>
            <w:highlight w:val="white"/>
            <w:rtl w:val="0"/>
          </w:rPr>
          <w:delText xml:space="preserve">elus</w:delText>
        </w:r>
      </w:del>
      <w:r w:rsidDel="00000000" w:rsidR="00000000" w:rsidRPr="00000000">
        <w:rPr>
          <w:rFonts w:ascii="Helvetica Neue Light" w:cs="Helvetica Neue Light" w:eastAsia="Helvetica Neue Light" w:hAnsi="Helvetica Neue Light"/>
          <w:color w:val="333333"/>
          <w:sz w:val="24"/>
          <w:szCs w:val="24"/>
          <w:highlight w:val="white"/>
          <w:rtl w:val="0"/>
        </w:rPr>
        <w:t xml:space="preserve"> architecture, we need to avoid this BBoM, and the right approach is using DDD. T</w:t>
      </w:r>
      <w:ins w:author="Katie Peters" w:id="8" w:date="2021-04-21T22:03:01Z">
        <w:r w:rsidDel="00000000" w:rsidR="00000000" w:rsidRPr="00000000">
          <w:rPr>
            <w:rFonts w:ascii="Helvetica Neue Light" w:cs="Helvetica Neue Light" w:eastAsia="Helvetica Neue Light" w:hAnsi="Helvetica Neue Light"/>
            <w:color w:val="333333"/>
            <w:sz w:val="24"/>
            <w:szCs w:val="24"/>
            <w:highlight w:val="white"/>
            <w:rtl w:val="0"/>
          </w:rPr>
          <w:t xml:space="preserve">ELUS</w:t>
        </w:r>
      </w:ins>
      <w:del w:author="Katie Peters" w:id="8" w:date="2021-04-21T22:03:01Z">
        <w:r w:rsidDel="00000000" w:rsidR="00000000" w:rsidRPr="00000000">
          <w:rPr>
            <w:rFonts w:ascii="Helvetica Neue Light" w:cs="Helvetica Neue Light" w:eastAsia="Helvetica Neue Light" w:hAnsi="Helvetica Neue Light"/>
            <w:color w:val="333333"/>
            <w:sz w:val="24"/>
            <w:szCs w:val="24"/>
            <w:highlight w:val="white"/>
            <w:rtl w:val="0"/>
          </w:rPr>
          <w:delText xml:space="preserve">elus</w:delText>
        </w:r>
      </w:del>
      <w:r w:rsidDel="00000000" w:rsidR="00000000" w:rsidRPr="00000000">
        <w:rPr>
          <w:rFonts w:ascii="Helvetica Neue Light" w:cs="Helvetica Neue Light" w:eastAsia="Helvetica Neue Light" w:hAnsi="Helvetica Neue Light"/>
          <w:color w:val="333333"/>
          <w:sz w:val="24"/>
          <w:szCs w:val="24"/>
          <w:highlight w:val="white"/>
          <w:rtl w:val="0"/>
        </w:rPr>
        <w:t xml:space="preserve"> </w:t>
      </w:r>
      <w:ins w:author="Katie Peters" w:id="9" w:date="2021-04-21T22:03:24Z">
        <w:r w:rsidDel="00000000" w:rsidR="00000000" w:rsidRPr="00000000">
          <w:rPr>
            <w:rFonts w:ascii="Helvetica Neue Light" w:cs="Helvetica Neue Light" w:eastAsia="Helvetica Neue Light" w:hAnsi="Helvetica Neue Light"/>
            <w:color w:val="333333"/>
            <w:sz w:val="24"/>
            <w:szCs w:val="24"/>
            <w:highlight w:val="white"/>
            <w:rtl w:val="0"/>
          </w:rPr>
          <w:t xml:space="preserve">will have</w:t>
        </w:r>
      </w:ins>
      <w:del w:author="Katie Peters" w:id="9" w:date="2021-04-21T22:03:24Z">
        <w:r w:rsidDel="00000000" w:rsidR="00000000" w:rsidRPr="00000000">
          <w:rPr>
            <w:rFonts w:ascii="Helvetica Neue Light" w:cs="Helvetica Neue Light" w:eastAsia="Helvetica Neue Light" w:hAnsi="Helvetica Neue Light"/>
            <w:color w:val="333333"/>
            <w:sz w:val="24"/>
            <w:szCs w:val="24"/>
            <w:highlight w:val="white"/>
            <w:rtl w:val="0"/>
          </w:rPr>
          <w:delText xml:space="preserve">may need</w:delText>
        </w:r>
      </w:del>
      <w:r w:rsidDel="00000000" w:rsidR="00000000" w:rsidRPr="00000000">
        <w:rPr>
          <w:rFonts w:ascii="Helvetica Neue Light" w:cs="Helvetica Neue Light" w:eastAsia="Helvetica Neue Light" w:hAnsi="Helvetica Neue Light"/>
          <w:color w:val="333333"/>
          <w:sz w:val="24"/>
          <w:szCs w:val="24"/>
          <w:highlight w:val="white"/>
          <w:rtl w:val="0"/>
        </w:rPr>
        <w:t xml:space="preserve"> a lot of different and evolving needs, but there is </w:t>
      </w:r>
      <w:del w:author="Katie Peters" w:id="10" w:date="2021-04-21T22:03:44Z">
        <w:r w:rsidDel="00000000" w:rsidR="00000000" w:rsidRPr="00000000">
          <w:rPr>
            <w:rFonts w:ascii="Helvetica Neue Light" w:cs="Helvetica Neue Light" w:eastAsia="Helvetica Neue Light" w:hAnsi="Helvetica Neue Light"/>
            <w:color w:val="333333"/>
            <w:sz w:val="24"/>
            <w:szCs w:val="24"/>
            <w:highlight w:val="white"/>
            <w:rtl w:val="0"/>
          </w:rPr>
          <w:delText xml:space="preserve">a lot of </w:delText>
        </w:r>
      </w:del>
      <w:r w:rsidDel="00000000" w:rsidR="00000000" w:rsidRPr="00000000">
        <w:rPr>
          <w:rFonts w:ascii="Helvetica Neue Light" w:cs="Helvetica Neue Light" w:eastAsia="Helvetica Neue Light" w:hAnsi="Helvetica Neue Light"/>
          <w:color w:val="333333"/>
          <w:sz w:val="24"/>
          <w:szCs w:val="24"/>
          <w:highlight w:val="white"/>
          <w:rtl w:val="0"/>
        </w:rPr>
        <w:t xml:space="preserve">value in strategically designing the new features to produce software that adapts to business rules, providing a good foundation for scalability and having the ability to reuse the software. For example, Product Catalog may receive new requirements but they need to be analyzed to the point of mapping the existing capabilities to enrich the API with the new features without breaking any </w:t>
      </w:r>
      <w:ins w:author="Katie Peters" w:id="11" w:date="2021-04-21T22:04:10Z">
        <w:r w:rsidDel="00000000" w:rsidR="00000000" w:rsidRPr="00000000">
          <w:rPr>
            <w:rFonts w:ascii="Helvetica Neue Light" w:cs="Helvetica Neue Light" w:eastAsia="Helvetica Neue Light" w:hAnsi="Helvetica Neue Light"/>
            <w:color w:val="333333"/>
            <w:sz w:val="24"/>
            <w:szCs w:val="24"/>
            <w:highlight w:val="white"/>
            <w:rtl w:val="0"/>
          </w:rPr>
          <w:t xml:space="preserve">existing</w:t>
        </w:r>
      </w:ins>
      <w:del w:author="Katie Peters" w:id="11" w:date="2021-04-21T22:04:10Z">
        <w:r w:rsidDel="00000000" w:rsidR="00000000" w:rsidRPr="00000000">
          <w:rPr>
            <w:rFonts w:ascii="Helvetica Neue Light" w:cs="Helvetica Neue Light" w:eastAsia="Helvetica Neue Light" w:hAnsi="Helvetica Neue Light"/>
            <w:color w:val="333333"/>
            <w:sz w:val="24"/>
            <w:szCs w:val="24"/>
            <w:highlight w:val="white"/>
            <w:rtl w:val="0"/>
          </w:rPr>
          <w:delText xml:space="preserve">back</w:delText>
        </w:r>
      </w:del>
      <w:r w:rsidDel="00000000" w:rsidR="00000000" w:rsidRPr="00000000">
        <w:rPr>
          <w:rFonts w:ascii="Helvetica Neue Light" w:cs="Helvetica Neue Light" w:eastAsia="Helvetica Neue Light" w:hAnsi="Helvetica Neue Light"/>
          <w:color w:val="333333"/>
          <w:sz w:val="24"/>
          <w:szCs w:val="24"/>
          <w:highlight w:val="white"/>
          <w:rtl w:val="0"/>
        </w:rPr>
        <w:t xml:space="preserve"> functionality.</w:t>
      </w:r>
    </w:p>
    <w:p w:rsidR="00000000" w:rsidDel="00000000" w:rsidP="00000000" w:rsidRDefault="00000000" w:rsidRPr="00000000" w14:paraId="00000028">
      <w:pPr>
        <w:spacing w:after="160"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There are different challenges to get DDD going and avoid BBoM:</w:t>
      </w:r>
    </w:p>
    <w:p w:rsidR="00000000" w:rsidDel="00000000" w:rsidP="00000000" w:rsidRDefault="00000000" w:rsidRPr="00000000" w14:paraId="00000029">
      <w:pPr>
        <w:spacing w:after="160"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1. Invest time and resources in creating a Roadmap to analyze all the business processes involved, context diagrams, business rules, stakeholders, current state versus target state.</w:t>
      </w:r>
    </w:p>
    <w:p w:rsidR="00000000" w:rsidDel="00000000" w:rsidP="00000000" w:rsidRDefault="00000000" w:rsidRPr="00000000" w14:paraId="0000002A">
      <w:pPr>
        <w:spacing w:after="160"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2. Integrate to and develop the TMF Open APIs, which provide standards to T</w:t>
      </w:r>
      <w:ins w:author="Katie Peters" w:id="12" w:date="2021-04-21T22:04:45Z">
        <w:r w:rsidDel="00000000" w:rsidR="00000000" w:rsidRPr="00000000">
          <w:rPr>
            <w:rFonts w:ascii="Helvetica Neue Light" w:cs="Helvetica Neue Light" w:eastAsia="Helvetica Neue Light" w:hAnsi="Helvetica Neue Light"/>
            <w:color w:val="333333"/>
            <w:sz w:val="24"/>
            <w:szCs w:val="24"/>
            <w:highlight w:val="white"/>
            <w:rtl w:val="0"/>
          </w:rPr>
          <w:t xml:space="preserve">ELUS</w:t>
        </w:r>
      </w:ins>
      <w:del w:author="Katie Peters" w:id="12" w:date="2021-04-21T22:04:45Z">
        <w:r w:rsidDel="00000000" w:rsidR="00000000" w:rsidRPr="00000000">
          <w:rPr>
            <w:rFonts w:ascii="Helvetica Neue Light" w:cs="Helvetica Neue Light" w:eastAsia="Helvetica Neue Light" w:hAnsi="Helvetica Neue Light"/>
            <w:color w:val="333333"/>
            <w:sz w:val="24"/>
            <w:szCs w:val="24"/>
            <w:highlight w:val="white"/>
            <w:rtl w:val="0"/>
          </w:rPr>
          <w:delText xml:space="preserve">elus</w:delText>
        </w:r>
      </w:del>
      <w:r w:rsidDel="00000000" w:rsidR="00000000" w:rsidRPr="00000000">
        <w:rPr>
          <w:rFonts w:ascii="Helvetica Neue Light" w:cs="Helvetica Neue Light" w:eastAsia="Helvetica Neue Light" w:hAnsi="Helvetica Neue Light"/>
          <w:color w:val="333333"/>
          <w:sz w:val="24"/>
          <w:szCs w:val="24"/>
          <w:highlight w:val="white"/>
          <w:rtl w:val="0"/>
        </w:rPr>
        <w:t xml:space="preserve"> functionalities, every Open API maps to one bounded context.</w:t>
      </w:r>
    </w:p>
    <w:p w:rsidR="00000000" w:rsidDel="00000000" w:rsidP="00000000" w:rsidRDefault="00000000" w:rsidRPr="00000000" w14:paraId="0000002B">
      <w:pPr>
        <w:spacing w:after="160"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3. Need for robust and fast performance API, as the services are reused and deliver all the functionality of the bounded context.</w:t>
      </w:r>
    </w:p>
    <w:p w:rsidR="00000000" w:rsidDel="00000000" w:rsidP="00000000" w:rsidRDefault="00000000" w:rsidRPr="00000000" w14:paraId="0000002C">
      <w:pPr>
        <w:pStyle w:val="Heading2"/>
        <w:spacing w:after="160" w:line="259" w:lineRule="auto"/>
        <w:rPr/>
      </w:pPr>
      <w:bookmarkStart w:colFirst="0" w:colLast="0" w:name="_8o4aibs4vkl7" w:id="7"/>
      <w:bookmarkEnd w:id="7"/>
      <w:r w:rsidDel="00000000" w:rsidR="00000000" w:rsidRPr="00000000">
        <w:rPr>
          <w:rtl w:val="0"/>
        </w:rPr>
        <w:t xml:space="preserve">Concepts</w:t>
      </w:r>
    </w:p>
    <w:p w:rsidR="00000000" w:rsidDel="00000000" w:rsidP="00000000" w:rsidRDefault="00000000" w:rsidRPr="00000000" w14:paraId="0000002D">
      <w:pPr>
        <w:pStyle w:val="Heading3"/>
        <w:rPr/>
      </w:pPr>
      <w:bookmarkStart w:colFirst="0" w:colLast="0" w:name="_1bxa69141mni" w:id="8"/>
      <w:bookmarkEnd w:id="8"/>
      <w:r w:rsidDel="00000000" w:rsidR="00000000" w:rsidRPr="00000000">
        <w:rPr>
          <w:rtl w:val="0"/>
        </w:rPr>
        <w:t xml:space="preserve">The Domain</w:t>
      </w:r>
    </w:p>
    <w:bookmarkStart w:colFirst="0" w:colLast="0" w:name="kix.4jtlx119k29" w:id="9"/>
    <w:bookmarkEnd w:id="9"/>
    <w:p w:rsidR="00000000" w:rsidDel="00000000" w:rsidP="00000000" w:rsidRDefault="00000000" w:rsidRPr="00000000" w14:paraId="0000002E">
      <w:pPr>
        <w:spacing w:after="160" w:line="259" w:lineRule="auto"/>
        <w:rPr>
          <w:rFonts w:ascii="Helvetica Neue Light" w:cs="Helvetica Neue Light" w:eastAsia="Helvetica Neue Light" w:hAnsi="Helvetica Neue Light"/>
          <w:color w:val="54595f"/>
          <w:sz w:val="24"/>
          <w:szCs w:val="24"/>
          <w:rPrChange w:author="Katie Peters" w:id="13" w:date="2021-04-21T22:05:03Z">
            <w:rPr>
              <w:rFonts w:ascii="Helvetica Neue" w:cs="Helvetica Neue" w:eastAsia="Helvetica Neue" w:hAnsi="Helvetica Neue"/>
              <w:color w:val="54595f"/>
              <w:sz w:val="24"/>
              <w:szCs w:val="24"/>
            </w:rPr>
          </w:rPrChange>
        </w:rPr>
      </w:pPr>
      <w:r w:rsidDel="00000000" w:rsidR="00000000" w:rsidRPr="00000000">
        <w:rPr>
          <w:rFonts w:ascii="Helvetica Neue Light" w:cs="Helvetica Neue Light" w:eastAsia="Helvetica Neue Light" w:hAnsi="Helvetica Neue Light"/>
          <w:color w:val="54595f"/>
          <w:sz w:val="24"/>
          <w:szCs w:val="24"/>
          <w:rtl w:val="0"/>
          <w:rPrChange w:author="Katie Peters" w:id="13" w:date="2021-04-21T22:05:03Z">
            <w:rPr>
              <w:rFonts w:ascii="Helvetica Neue" w:cs="Helvetica Neue" w:eastAsia="Helvetica Neue" w:hAnsi="Helvetica Neue"/>
              <w:color w:val="54595f"/>
              <w:sz w:val="24"/>
              <w:szCs w:val="24"/>
            </w:rPr>
          </w:rPrChange>
        </w:rPr>
        <w:t xml:space="preserve">A Domain is a collection of Aggregate Business Entities associated with a specific management area, where you group all the business-related activities, actions, and logic, so the systems can be easily reused, understood, highly cohesive and practical to work with. </w:t>
      </w:r>
      <w:r w:rsidDel="00000000" w:rsidR="00000000" w:rsidRPr="00000000">
        <w:rPr>
          <w:rFonts w:ascii="Helvetica Neue Light" w:cs="Helvetica Neue Light" w:eastAsia="Helvetica Neue Light" w:hAnsi="Helvetica Neue Light"/>
          <w:color w:val="54595f"/>
          <w:sz w:val="24"/>
          <w:szCs w:val="24"/>
          <w:rtl w:val="0"/>
          <w:rPrChange w:author="Katie Peters" w:id="13" w:date="2021-04-21T22:05:03Z">
            <w:rPr>
              <w:rFonts w:ascii="Helvetica Neue" w:cs="Helvetica Neue" w:eastAsia="Helvetica Neue" w:hAnsi="Helvetica Neue"/>
              <w:color w:val="54595f"/>
              <w:sz w:val="24"/>
              <w:szCs w:val="24"/>
            </w:rPr>
          </w:rPrChange>
        </w:rPr>
        <w:t xml:space="preserve">  Domains, domain context and bounded context are used to provide a clear scope of responsibility for systems, APIs and the data they manage.</w:t>
      </w:r>
    </w:p>
    <w:p w:rsidR="00000000" w:rsidDel="00000000" w:rsidP="00000000" w:rsidRDefault="00000000" w:rsidRPr="00000000" w14:paraId="0000002F">
      <w:pPr>
        <w:spacing w:line="259" w:lineRule="auto"/>
        <w:rPr>
          <w:rFonts w:ascii="Helvetica Neue" w:cs="Helvetica Neue" w:eastAsia="Helvetica Neue" w:hAnsi="Helvetica Neue"/>
          <w:color w:val="54595f"/>
          <w:sz w:val="24"/>
          <w:szCs w:val="24"/>
        </w:rPr>
      </w:pPr>
      <w:r w:rsidDel="00000000" w:rsidR="00000000" w:rsidRPr="00000000">
        <w:rPr>
          <w:rFonts w:ascii="Calibri" w:cs="Calibri" w:eastAsia="Calibri" w:hAnsi="Calibri"/>
          <w:color w:val="333333"/>
          <w:sz w:val="22"/>
          <w:szCs w:val="22"/>
          <w:highlight w:val="white"/>
        </w:rPr>
        <w:drawing>
          <wp:inline distB="114300" distT="114300" distL="114300" distR="114300">
            <wp:extent cx="2362200" cy="2400300"/>
            <wp:effectExtent b="0" l="0" r="0" t="0"/>
            <wp:docPr id="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3622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3"/>
        <w:spacing w:after="0" w:before="40" w:line="259" w:lineRule="auto"/>
        <w:rPr>
          <w:rFonts w:ascii="Calibri" w:cs="Calibri" w:eastAsia="Calibri" w:hAnsi="Calibri"/>
          <w:color w:val="333333"/>
          <w:sz w:val="22"/>
          <w:szCs w:val="22"/>
          <w:highlight w:val="white"/>
        </w:rPr>
      </w:pPr>
      <w:bookmarkStart w:colFirst="0" w:colLast="0" w:name="_ag2bdyocrrrl" w:id="10"/>
      <w:bookmarkEnd w:id="10"/>
      <w:r w:rsidDel="00000000" w:rsidR="00000000" w:rsidRPr="00000000">
        <w:rPr>
          <w:rtl w:val="0"/>
        </w:rPr>
        <w:t xml:space="preserve">Domain Context Specialization</w:t>
      </w:r>
      <w:r w:rsidDel="00000000" w:rsidR="00000000" w:rsidRPr="00000000">
        <w:rPr>
          <w:rtl w:val="0"/>
        </w:rPr>
      </w:r>
    </w:p>
    <w:p w:rsidR="00000000" w:rsidDel="00000000" w:rsidP="00000000" w:rsidRDefault="00000000" w:rsidRPr="00000000" w14:paraId="00000031">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Domain context specialization recognizes that within a domain there may be a need for a specialization of the context.  Business context is by definition within a domain.  In Party for example we consider Supplier as a context.  We can then specialize within the context.   Within a domain context specialization you can extend but also remove properties in the generic context but still remain within the domain context.</w:t>
      </w:r>
    </w:p>
    <w:p w:rsidR="00000000" w:rsidDel="00000000" w:rsidP="00000000" w:rsidRDefault="00000000" w:rsidRPr="00000000" w14:paraId="00000032">
      <w:pPr>
        <w:spacing w:after="160" w:line="259" w:lineRule="auto"/>
        <w:rPr>
          <w:rFonts w:ascii="Helvetica Neue" w:cs="Helvetica Neue" w:eastAsia="Helvetica Neue" w:hAnsi="Helvetica Neue"/>
          <w:color w:val="54595f"/>
          <w:sz w:val="24"/>
          <w:szCs w:val="24"/>
        </w:rPr>
      </w:pPr>
      <w:r w:rsidDel="00000000" w:rsidR="00000000" w:rsidRPr="00000000">
        <w:rPr>
          <w:rtl w:val="0"/>
        </w:rPr>
      </w:r>
    </w:p>
    <w:p w:rsidR="00000000" w:rsidDel="00000000" w:rsidP="00000000" w:rsidRDefault="00000000" w:rsidRPr="00000000" w14:paraId="00000033">
      <w:pPr>
        <w:pStyle w:val="Heading3"/>
        <w:spacing w:after="0" w:before="40" w:line="259" w:lineRule="auto"/>
        <w:rPr/>
      </w:pPr>
      <w:bookmarkStart w:colFirst="0" w:colLast="0" w:name="_6od3zqxx8c0m" w:id="11"/>
      <w:bookmarkEnd w:id="11"/>
      <w:r w:rsidDel="00000000" w:rsidR="00000000" w:rsidRPr="00000000">
        <w:rPr>
          <w:rtl w:val="0"/>
        </w:rPr>
        <w:t xml:space="preserve">The bounded context</w:t>
      </w:r>
      <w:r w:rsidDel="00000000" w:rsidR="00000000" w:rsidRPr="00000000">
        <w:drawing>
          <wp:anchor allowOverlap="1" behindDoc="0" distB="228600" distT="228600" distL="228600" distR="228600" hidden="0" layoutInCell="1" locked="0" relativeHeight="0" simplePos="0">
            <wp:simplePos x="0" y="0"/>
            <wp:positionH relativeFrom="column">
              <wp:posOffset>6562725</wp:posOffset>
            </wp:positionH>
            <wp:positionV relativeFrom="paragraph">
              <wp:posOffset>276225</wp:posOffset>
            </wp:positionV>
            <wp:extent cx="2405063" cy="1835222"/>
            <wp:effectExtent b="0" l="0" r="0" t="0"/>
            <wp:wrapSquare wrapText="bothSides" distB="228600" distT="228600" distL="228600" distR="228600"/>
            <wp:docPr id="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405063" cy="1835222"/>
                    </a:xfrm>
                    <a:prstGeom prst="rect"/>
                    <a:ln/>
                  </pic:spPr>
                </pic:pic>
              </a:graphicData>
            </a:graphic>
          </wp:anchor>
        </w:drawing>
      </w:r>
    </w:p>
    <w:p w:rsidR="00000000" w:rsidDel="00000000" w:rsidP="00000000" w:rsidRDefault="00000000" w:rsidRPr="00000000" w14:paraId="00000034">
      <w:pPr>
        <w:spacing w:after="160"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DDD helps break down complex problems through the creation of models that have a specific bounded context. Bounded context is a conceptual limit where a domain model is applicable.</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In any enterprise there are multiple models, therefore - specifically bounded - the context of each allows clear separation of roles and well-defined relationships between models.</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DDD advocates for the collaboration between the business and IT and uses business use cases to drive the design.</w:t>
      </w:r>
    </w:p>
    <w:p w:rsidR="00000000" w:rsidDel="00000000" w:rsidP="00000000" w:rsidRDefault="00000000" w:rsidRPr="00000000" w14:paraId="00000035">
      <w:pPr>
        <w:spacing w:after="160"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As you try to model a large domain, you will have great difficulties, because different groups of people will use subtly different terms and sentences. That means that any use of that vocabulary outside of that limit will probably mean something different and it will become a different context.</w:t>
      </w:r>
    </w:p>
    <w:p w:rsidR="00000000" w:rsidDel="00000000" w:rsidP="00000000" w:rsidRDefault="00000000" w:rsidRPr="00000000" w14:paraId="00000036">
      <w:pPr>
        <w:pStyle w:val="Heading4"/>
        <w:spacing w:after="160" w:line="259" w:lineRule="auto"/>
        <w:rPr/>
      </w:pPr>
      <w:bookmarkStart w:colFirst="0" w:colLast="0" w:name="_skhws5vrvajr" w:id="12"/>
      <w:bookmarkEnd w:id="12"/>
      <w:commentRangeStart w:id="1"/>
      <w:r w:rsidDel="00000000" w:rsidR="00000000" w:rsidRPr="00000000">
        <w:rPr>
          <w:rtl w:val="0"/>
        </w:rPr>
        <w:t xml:space="preserve">Ubiquitous language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7">
      <w:pPr>
        <w:spacing w:line="259" w:lineRule="auto"/>
        <w:ind w:left="0" w:firstLine="0"/>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A bounded context consists of a model that is described in its own ubiquitous language. The bounded context is where the ubiquitous language has its unambiguous meaning. Outside of that context, the sets of terms that comprise the ubiquitous language can have other meanings.</w:t>
      </w:r>
    </w:p>
    <w:p w:rsidR="00000000" w:rsidDel="00000000" w:rsidP="00000000" w:rsidRDefault="00000000" w:rsidRPr="00000000" w14:paraId="00000038">
      <w:pPr>
        <w:spacing w:line="259" w:lineRule="auto"/>
        <w:ind w:left="0" w:firstLine="0"/>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Each bounded context has its own ubiquitous language. </w:t>
      </w:r>
    </w:p>
    <w:p w:rsidR="00000000" w:rsidDel="00000000" w:rsidP="00000000" w:rsidRDefault="00000000" w:rsidRPr="00000000" w14:paraId="00000039">
      <w:pPr>
        <w:spacing w:line="259" w:lineRule="auto"/>
        <w:ind w:left="0" w:firstLine="0"/>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Using a ubiquitous language is key and assists in modeling domains to better understand what the bonded context, and the relationship between domains, is.</w:t>
      </w:r>
    </w:p>
    <w:p w:rsidR="00000000" w:rsidDel="00000000" w:rsidP="00000000" w:rsidRDefault="00000000" w:rsidRPr="00000000" w14:paraId="0000003A">
      <w:pPr>
        <w:spacing w:after="160" w:line="259" w:lineRule="auto"/>
        <w:rPr>
          <w:rFonts w:ascii="Helvetica Neue Light" w:cs="Helvetica Neue Light" w:eastAsia="Helvetica Neue Light" w:hAnsi="Helvetica Neue Light"/>
          <w:color w:val="333333"/>
          <w:sz w:val="24"/>
          <w:szCs w:val="24"/>
          <w:highlight w:val="white"/>
        </w:rPr>
      </w:pPr>
      <w:r w:rsidDel="00000000" w:rsidR="00000000" w:rsidRPr="00000000">
        <w:rPr>
          <w:rtl w:val="0"/>
        </w:rPr>
      </w:r>
    </w:p>
    <w:bookmarkStart w:colFirst="0" w:colLast="0" w:name="as3qlfl9lidq" w:id="13"/>
    <w:bookmarkEnd w:id="13"/>
    <w:p w:rsidR="00000000" w:rsidDel="00000000" w:rsidP="00000000" w:rsidRDefault="00000000" w:rsidRPr="00000000" w14:paraId="0000003B">
      <w:pPr>
        <w:pStyle w:val="Heading3"/>
        <w:spacing w:after="160" w:line="259" w:lineRule="auto"/>
        <w:rPr/>
      </w:pPr>
      <w:bookmarkStart w:colFirst="0" w:colLast="0" w:name="_7zte0vrfi1e5" w:id="14"/>
      <w:bookmarkEnd w:id="14"/>
      <w:r w:rsidDel="00000000" w:rsidR="00000000" w:rsidRPr="00000000">
        <w:rPr>
          <w:rtl w:val="0"/>
        </w:rPr>
        <w:t xml:space="preserve">Context Maps</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4057650</wp:posOffset>
            </wp:positionH>
            <wp:positionV relativeFrom="paragraph">
              <wp:posOffset>295275</wp:posOffset>
            </wp:positionV>
            <wp:extent cx="5291138" cy="2535337"/>
            <wp:effectExtent b="0" l="0" r="0" t="0"/>
            <wp:wrapSquare wrapText="bothSides" distB="0" distT="0" distL="0" distR="0"/>
            <wp:docPr id="6"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291138" cy="2535337"/>
                    </a:xfrm>
                    <a:prstGeom prst="rect"/>
                    <a:ln/>
                  </pic:spPr>
                </pic:pic>
              </a:graphicData>
            </a:graphic>
          </wp:anchor>
        </w:drawing>
      </w:r>
    </w:p>
    <w:p w:rsidR="00000000" w:rsidDel="00000000" w:rsidP="00000000" w:rsidRDefault="00000000" w:rsidRPr="00000000" w14:paraId="0000003C">
      <w:pPr>
        <w:spacing w:after="160"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Context Maps help in understanding the whole project, being able to show the relationships between the different Bounded Contexts.</w:t>
      </w:r>
    </w:p>
    <w:p w:rsidR="00000000" w:rsidDel="00000000" w:rsidP="00000000" w:rsidRDefault="00000000" w:rsidRPr="00000000" w14:paraId="0000003D">
      <w:pPr>
        <w:spacing w:after="160"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It is extremely important to understand the relationship between Bounded Contexts so that you can build a domain model correctly.</w:t>
      </w:r>
    </w:p>
    <w:p w:rsidR="00000000" w:rsidDel="00000000" w:rsidP="00000000" w:rsidRDefault="00000000" w:rsidRPr="00000000" w14:paraId="0000003E">
      <w:pPr>
        <w:spacing w:after="160"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The API Reference Architecture advocates for the application of the principles of domain driven design in order to determine the bounded context of each domain within the enterprise.</w:t>
      </w:r>
      <w:r w:rsidDel="00000000" w:rsidR="00000000" w:rsidRPr="00000000">
        <w:rPr>
          <w:color w:val="333333"/>
          <w:sz w:val="24"/>
          <w:szCs w:val="24"/>
          <w:highlight w:val="white"/>
          <w:rtl w:val="0"/>
        </w:rPr>
        <w:t xml:space="preserve"> </w:t>
      </w:r>
      <w:r w:rsidDel="00000000" w:rsidR="00000000" w:rsidRPr="00000000">
        <w:rPr>
          <w:rtl w:val="0"/>
        </w:rPr>
      </w:r>
    </w:p>
    <w:p w:rsidR="00000000" w:rsidDel="00000000" w:rsidP="00000000" w:rsidRDefault="00000000" w:rsidRPr="00000000" w14:paraId="0000003F">
      <w:pPr>
        <w:spacing w:after="160" w:line="259" w:lineRule="auto"/>
        <w:rPr>
          <w:rFonts w:ascii="Helvetica Neue Light" w:cs="Helvetica Neue Light" w:eastAsia="Helvetica Neue Light" w:hAnsi="Helvetica Neue Light"/>
          <w:color w:val="333333"/>
          <w:sz w:val="24"/>
          <w:szCs w:val="24"/>
          <w:highlight w:val="white"/>
        </w:rPr>
      </w:pPr>
      <w:r w:rsidDel="00000000" w:rsidR="00000000" w:rsidRPr="00000000">
        <w:rPr>
          <w:rtl w:val="0"/>
        </w:rPr>
      </w:r>
    </w:p>
    <w:p w:rsidR="00000000" w:rsidDel="00000000" w:rsidP="00000000" w:rsidRDefault="00000000" w:rsidRPr="00000000" w14:paraId="00000040">
      <w:pPr>
        <w:spacing w:after="160" w:line="259" w:lineRule="auto"/>
        <w:rPr>
          <w:rFonts w:ascii="Helvetica Neue Light" w:cs="Helvetica Neue Light" w:eastAsia="Helvetica Neue Light" w:hAnsi="Helvetica Neue Light"/>
          <w:i w:val="1"/>
          <w:color w:val="333333"/>
          <w:sz w:val="24"/>
          <w:szCs w:val="24"/>
          <w:highlight w:val="white"/>
        </w:rPr>
      </w:pPr>
      <w:r w:rsidDel="00000000" w:rsidR="00000000" w:rsidRPr="00000000">
        <w:rPr>
          <w:rtl w:val="0"/>
        </w:rPr>
      </w:r>
    </w:p>
    <w:p w:rsidR="00000000" w:rsidDel="00000000" w:rsidP="00000000" w:rsidRDefault="00000000" w:rsidRPr="00000000" w14:paraId="00000041">
      <w:pPr>
        <w:spacing w:after="160" w:line="259" w:lineRule="auto"/>
        <w:rPr>
          <w:rFonts w:ascii="Helvetica Neue Light" w:cs="Helvetica Neue Light" w:eastAsia="Helvetica Neue Light" w:hAnsi="Helvetica Neue Light"/>
          <w:color w:val="333333"/>
          <w:sz w:val="24"/>
          <w:szCs w:val="24"/>
          <w:highlight w:val="white"/>
        </w:rPr>
      </w:pPr>
      <w:r w:rsidDel="00000000" w:rsidR="00000000" w:rsidRPr="00000000">
        <w:rPr>
          <w:rtl w:val="0"/>
        </w:rPr>
      </w:r>
    </w:p>
    <w:p w:rsidR="00000000" w:rsidDel="00000000" w:rsidP="00000000" w:rsidRDefault="00000000" w:rsidRPr="00000000" w14:paraId="00000042">
      <w:pPr>
        <w:spacing w:after="160" w:line="259" w:lineRule="auto"/>
        <w:rPr>
          <w:rFonts w:ascii="Helvetica Neue Light" w:cs="Helvetica Neue Light" w:eastAsia="Helvetica Neue Light" w:hAnsi="Helvetica Neue Light"/>
          <w:color w:val="333333"/>
          <w:sz w:val="24"/>
          <w:szCs w:val="24"/>
          <w:highlight w:val="white"/>
        </w:rPr>
      </w:pPr>
      <w:r w:rsidDel="00000000" w:rsidR="00000000" w:rsidRPr="00000000">
        <w:rPr>
          <w:rtl w:val="0"/>
        </w:rPr>
      </w:r>
    </w:p>
    <w:p w:rsidR="00000000" w:rsidDel="00000000" w:rsidP="00000000" w:rsidRDefault="00000000" w:rsidRPr="00000000" w14:paraId="00000043">
      <w:pPr>
        <w:pStyle w:val="Heading3"/>
        <w:spacing w:after="160" w:line="259" w:lineRule="auto"/>
        <w:rPr/>
      </w:pPr>
      <w:bookmarkStart w:colFirst="0" w:colLast="0" w:name="_m6j51boncmjg" w:id="15"/>
      <w:bookmarkEnd w:id="15"/>
      <w:r w:rsidDel="00000000" w:rsidR="00000000" w:rsidRPr="00000000">
        <w:rPr>
          <w:rtl w:val="0"/>
        </w:rPr>
        <w:t xml:space="preserve">Entity</w:t>
      </w:r>
    </w:p>
    <w:p w:rsidR="00000000" w:rsidDel="00000000" w:rsidP="00000000" w:rsidRDefault="00000000" w:rsidRPr="00000000" w14:paraId="00000044">
      <w:pPr>
        <w:spacing w:after="160"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w:cs="Helvetica Neue" w:eastAsia="Helvetica Neue" w:hAnsi="Helvetica Neue"/>
          <w:color w:val="333333"/>
          <w:sz w:val="24"/>
          <w:szCs w:val="24"/>
          <w:highlight w:val="white"/>
          <w:rtl w:val="0"/>
        </w:rPr>
        <w:t xml:space="preserve">Objects that have a distinct identity that runs through time and different representations. You also hear these called "reference objects".  </w:t>
      </w:r>
      <w:r w:rsidDel="00000000" w:rsidR="00000000" w:rsidRPr="00000000">
        <w:rPr>
          <w:rFonts w:ascii="Helvetica Neue Light" w:cs="Helvetica Neue Light" w:eastAsia="Helvetica Neue Light" w:hAnsi="Helvetica Neue Light"/>
          <w:color w:val="333333"/>
          <w:sz w:val="24"/>
          <w:szCs w:val="24"/>
          <w:highlight w:val="white"/>
          <w:rtl w:val="0"/>
        </w:rPr>
        <w:t xml:space="preserve">An object that is identified by its consistent thread of continuity, as opposed to traditional objects, which are defined by their attributes.</w:t>
      </w:r>
    </w:p>
    <w:p w:rsidR="00000000" w:rsidDel="00000000" w:rsidP="00000000" w:rsidRDefault="00000000" w:rsidRPr="00000000" w14:paraId="00000045">
      <w:pPr>
        <w:pStyle w:val="Heading3"/>
        <w:spacing w:after="160" w:line="259" w:lineRule="auto"/>
        <w:rPr/>
      </w:pPr>
      <w:bookmarkStart w:colFirst="0" w:colLast="0" w:name="_ikixvwqcnvhl" w:id="16"/>
      <w:bookmarkEnd w:id="16"/>
      <w:r w:rsidDel="00000000" w:rsidR="00000000" w:rsidRPr="00000000">
        <w:rPr>
          <w:rtl w:val="0"/>
        </w:rPr>
        <w:t xml:space="preserve">Value Object</w:t>
      </w:r>
    </w:p>
    <w:p w:rsidR="00000000" w:rsidDel="00000000" w:rsidP="00000000" w:rsidRDefault="00000000" w:rsidRPr="00000000" w14:paraId="00000046">
      <w:pPr>
        <w:spacing w:after="160"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An immutable (unchangeable) object that has attributes, but no distinct identity.  </w:t>
      </w:r>
      <w:r w:rsidDel="00000000" w:rsidR="00000000" w:rsidRPr="00000000">
        <w:rPr>
          <w:rFonts w:ascii="Helvetica Neue" w:cs="Helvetica Neue" w:eastAsia="Helvetica Neue" w:hAnsi="Helvetica Neue"/>
          <w:color w:val="333333"/>
          <w:sz w:val="24"/>
          <w:szCs w:val="24"/>
          <w:highlight w:val="white"/>
          <w:rtl w:val="0"/>
        </w:rPr>
        <w:t xml:space="preserve">Objects that matter only as the combination of their attributes. Two value objects with the same values for all their attributes are considered equal</w:t>
      </w:r>
      <w:r w:rsidDel="00000000" w:rsidR="00000000" w:rsidRPr="00000000">
        <w:rPr>
          <w:rtl w:val="0"/>
        </w:rPr>
      </w:r>
    </w:p>
    <w:p w:rsidR="00000000" w:rsidDel="00000000" w:rsidP="00000000" w:rsidRDefault="00000000" w:rsidRPr="00000000" w14:paraId="00000047">
      <w:pPr>
        <w:pStyle w:val="Heading3"/>
        <w:spacing w:after="160" w:line="259" w:lineRule="auto"/>
        <w:rPr/>
      </w:pPr>
      <w:bookmarkStart w:colFirst="0" w:colLast="0" w:name="_oijngp86yl4t" w:id="17"/>
      <w:bookmarkEnd w:id="17"/>
      <w:r w:rsidDel="00000000" w:rsidR="00000000" w:rsidRPr="00000000">
        <w:rPr>
          <w:rtl w:val="0"/>
        </w:rPr>
        <w:t xml:space="preserve">Aggregate</w:t>
      </w:r>
    </w:p>
    <w:p w:rsidR="00000000" w:rsidDel="00000000" w:rsidP="00000000" w:rsidRDefault="00000000" w:rsidRPr="00000000" w14:paraId="00000048">
      <w:pPr>
        <w:spacing w:after="160"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An aggregate is an encapsulation of entities and value objects which conceptually belong together. It also contains a set of operations which those domain objects can be operated on. An aggregate will have one of its component objects be the aggregate root. Any references from outside the aggregate should only go to the aggregate root. The root can thus ensure the integrity of the aggregate as a whole. Two aggregates must not have overlapping invariants and entities which may or may not contradict with each other. The consequences of this would be that there would potentially be inconsistency across your data storage. Aggregates are the basic element of transfer of data storage — you request to load or save whole aggregates. Transactions should not cross aggregate boundaries. Examples of aggregates will be order, related party, invoice, trouble ticket, etc.</w:t>
      </w:r>
    </w:p>
    <w:p w:rsidR="00000000" w:rsidDel="00000000" w:rsidP="00000000" w:rsidRDefault="00000000" w:rsidRPr="00000000" w14:paraId="00000049">
      <w:pPr>
        <w:spacing w:after="160" w:line="259" w:lineRule="auto"/>
        <w:rPr>
          <w:rFonts w:ascii="Helvetica Neue Light" w:cs="Helvetica Neue Light" w:eastAsia="Helvetica Neue Light" w:hAnsi="Helvetica Neue Light"/>
          <w:color w:val="333333"/>
          <w:sz w:val="24"/>
          <w:szCs w:val="24"/>
          <w:highlight w:val="white"/>
        </w:rPr>
      </w:pPr>
      <w:r w:rsidDel="00000000" w:rsidR="00000000" w:rsidRPr="00000000">
        <w:rPr>
          <w:rtl w:val="0"/>
        </w:rPr>
      </w:r>
    </w:p>
    <w:p w:rsidR="00000000" w:rsidDel="00000000" w:rsidP="00000000" w:rsidRDefault="00000000" w:rsidRPr="00000000" w14:paraId="0000004A">
      <w:pPr>
        <w:spacing w:after="160" w:line="259" w:lineRule="auto"/>
        <w:rPr>
          <w:rFonts w:ascii="Helvetica Neue Light" w:cs="Helvetica Neue Light" w:eastAsia="Helvetica Neue Light" w:hAnsi="Helvetica Neue Light"/>
          <w:color w:val="333333"/>
          <w:sz w:val="24"/>
          <w:szCs w:val="24"/>
          <w:highlight w:val="white"/>
        </w:rPr>
      </w:pPr>
      <w:r w:rsidDel="00000000" w:rsidR="00000000" w:rsidRPr="00000000">
        <w:rPr>
          <w:rtl w:val="0"/>
        </w:rPr>
      </w:r>
    </w:p>
    <w:p w:rsidR="00000000" w:rsidDel="00000000" w:rsidP="00000000" w:rsidRDefault="00000000" w:rsidRPr="00000000" w14:paraId="0000004B">
      <w:pPr>
        <w:pStyle w:val="Heading3"/>
        <w:spacing w:after="160" w:line="259" w:lineRule="auto"/>
        <w:rPr/>
      </w:pPr>
      <w:bookmarkStart w:colFirst="0" w:colLast="0" w:name="_cls1jacwy5i1" w:id="18"/>
      <w:bookmarkEnd w:id="18"/>
      <w:r w:rsidDel="00000000" w:rsidR="00000000" w:rsidRPr="00000000">
        <w:rPr>
          <w:rtl w:val="0"/>
        </w:rPr>
        <w:t xml:space="preserve">Domain driven design principles and their relationships</w:t>
      </w:r>
    </w:p>
    <w:p w:rsidR="00000000" w:rsidDel="00000000" w:rsidP="00000000" w:rsidRDefault="00000000" w:rsidRPr="00000000" w14:paraId="0000004C">
      <w:pPr>
        <w:spacing w:after="160" w:line="259" w:lineRule="auto"/>
        <w:jc w:val="center"/>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Pr>
        <w:drawing>
          <wp:inline distB="0" distT="0" distL="0" distR="0">
            <wp:extent cx="6696075" cy="5640343"/>
            <wp:effectExtent b="0" l="0" r="0" t="0"/>
            <wp:docPr id="2" name="image3.png"/>
            <a:graphic>
              <a:graphicData uri="http://schemas.openxmlformats.org/drawingml/2006/picture">
                <pic:pic>
                  <pic:nvPicPr>
                    <pic:cNvPr id="0" name="image3.png"/>
                    <pic:cNvPicPr preferRelativeResize="0"/>
                  </pic:nvPicPr>
                  <pic:blipFill>
                    <a:blip r:embed="rId18"/>
                    <a:srcRect b="2291" l="0" r="0" t="3273"/>
                    <a:stretch>
                      <a:fillRect/>
                    </a:stretch>
                  </pic:blipFill>
                  <pic:spPr>
                    <a:xfrm>
                      <a:off x="0" y="0"/>
                      <a:ext cx="6696075" cy="564034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160" w:line="259" w:lineRule="auto"/>
        <w:rPr>
          <w:rFonts w:ascii="Helvetica Neue Light" w:cs="Helvetica Neue Light" w:eastAsia="Helvetica Neue Light" w:hAnsi="Helvetica Neue Light"/>
          <w:color w:val="333333"/>
          <w:sz w:val="24"/>
          <w:szCs w:val="24"/>
          <w:highlight w:val="white"/>
        </w:rPr>
      </w:pPr>
      <w:r w:rsidDel="00000000" w:rsidR="00000000" w:rsidRPr="00000000">
        <w:rPr>
          <w:rtl w:val="0"/>
        </w:rPr>
      </w:r>
    </w:p>
    <w:p w:rsidR="00000000" w:rsidDel="00000000" w:rsidP="00000000" w:rsidRDefault="00000000" w:rsidRPr="00000000" w14:paraId="0000004E">
      <w:pPr>
        <w:pStyle w:val="Heading2"/>
        <w:spacing w:after="0" w:before="40" w:line="259" w:lineRule="auto"/>
        <w:rPr/>
      </w:pPr>
      <w:bookmarkStart w:colFirst="0" w:colLast="0" w:name="_mpitp1h25d81" w:id="19"/>
      <w:bookmarkEnd w:id="19"/>
      <w:r w:rsidDel="00000000" w:rsidR="00000000" w:rsidRPr="00000000">
        <w:rPr>
          <w:rtl w:val="0"/>
        </w:rPr>
        <w:t xml:space="preserve">Applying Domain Driven Design</w:t>
      </w:r>
    </w:p>
    <w:p w:rsidR="00000000" w:rsidDel="00000000" w:rsidP="00000000" w:rsidRDefault="00000000" w:rsidRPr="00000000" w14:paraId="0000004F">
      <w:pPr>
        <w:spacing w:after="160"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Every developer, designer, analyst, or architect must understand the domain driven design principles and relationships.  TELUS has used the Domain Driven Design principles to create a domain context map of domains, bounded context, and aggregates.  Using the context map, TELUS has determined the applicable TM Forum Open API specification for each.  </w:t>
      </w:r>
    </w:p>
    <w:p w:rsidR="00000000" w:rsidDel="00000000" w:rsidP="00000000" w:rsidRDefault="00000000" w:rsidRPr="00000000" w14:paraId="00000050">
      <w:pPr>
        <w:spacing w:after="160"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Architects should use the DDD approach, principles and the </w:t>
      </w:r>
      <w:hyperlink r:id="rId19">
        <w:r w:rsidDel="00000000" w:rsidR="00000000" w:rsidRPr="00000000">
          <w:rPr>
            <w:rFonts w:ascii="Helvetica Neue Light" w:cs="Helvetica Neue Light" w:eastAsia="Helvetica Neue Light" w:hAnsi="Helvetica Neue Light"/>
            <w:color w:val="1155cc"/>
            <w:sz w:val="24"/>
            <w:szCs w:val="24"/>
            <w:highlight w:val="white"/>
            <w:u w:val="single"/>
            <w:rtl w:val="0"/>
          </w:rPr>
          <w:t xml:space="preserve">TELUS Domain Context Map</w:t>
        </w:r>
      </w:hyperlink>
      <w:r w:rsidDel="00000000" w:rsidR="00000000" w:rsidRPr="00000000">
        <w:rPr>
          <w:rFonts w:ascii="Helvetica Neue Light" w:cs="Helvetica Neue Light" w:eastAsia="Helvetica Neue Light" w:hAnsi="Helvetica Neue Light"/>
          <w:color w:val="333333"/>
          <w:sz w:val="24"/>
          <w:szCs w:val="24"/>
          <w:highlight w:val="white"/>
          <w:rtl w:val="0"/>
        </w:rPr>
        <w:t xml:space="preserve"> to determine the scope and context of proposed APIs.  </w:t>
      </w:r>
    </w:p>
    <w:p w:rsidR="00000000" w:rsidDel="00000000" w:rsidP="00000000" w:rsidRDefault="00000000" w:rsidRPr="00000000" w14:paraId="00000051">
      <w:pPr>
        <w:pStyle w:val="Heading3"/>
        <w:spacing w:after="160" w:line="259" w:lineRule="auto"/>
        <w:rPr/>
      </w:pPr>
      <w:bookmarkStart w:colFirst="0" w:colLast="0" w:name="_b69v9igwpuxn" w:id="20"/>
      <w:bookmarkEnd w:id="20"/>
      <w:r w:rsidDel="00000000" w:rsidR="00000000" w:rsidRPr="00000000">
        <w:rPr>
          <w:rtl w:val="0"/>
        </w:rPr>
        <w:t xml:space="preserve">Validate Design via Standardized Documentation</w:t>
      </w:r>
      <w:r w:rsidDel="00000000" w:rsidR="00000000" w:rsidRPr="00000000">
        <w:rPr>
          <w:rtl w:val="0"/>
        </w:rPr>
      </w:r>
    </w:p>
    <w:p w:rsidR="00000000" w:rsidDel="00000000" w:rsidP="00000000" w:rsidRDefault="00000000" w:rsidRPr="00000000" w14:paraId="00000052">
      <w:pPr>
        <w:spacing w:after="160"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API Roadmaps, system diagrams, context maps, and any other documentation must follow a standardized format in order to facilitate clear communication between stakeholders.  </w:t>
      </w:r>
    </w:p>
    <w:bookmarkStart w:colFirst="0" w:colLast="0" w:name="kix.ff57kiah46pb" w:id="21"/>
    <w:bookmarkEnd w:id="21"/>
    <w:p w:rsidR="00000000" w:rsidDel="00000000" w:rsidP="00000000" w:rsidRDefault="00000000" w:rsidRPr="00000000" w14:paraId="00000053">
      <w:pPr>
        <w:pStyle w:val="Heading2"/>
        <w:spacing w:after="160" w:line="259" w:lineRule="auto"/>
        <w:rPr/>
      </w:pPr>
      <w:bookmarkStart w:colFirst="0" w:colLast="0" w:name="_mslvxr1fitfx" w:id="22"/>
      <w:bookmarkEnd w:id="22"/>
      <w:commentRangeStart w:id="2"/>
      <w:commentRangeStart w:id="3"/>
      <w:r w:rsidDel="00000000" w:rsidR="00000000" w:rsidRPr="00000000">
        <w:rPr>
          <w:rtl w:val="0"/>
        </w:rPr>
        <w:t xml:space="preserve">Business</w:t>
      </w:r>
      <w:commentRangeEnd w:id="3"/>
      <w:r w:rsidDel="00000000" w:rsidR="00000000" w:rsidRPr="00000000">
        <w:commentReference w:id="3"/>
      </w:r>
      <w:r w:rsidDel="00000000" w:rsidR="00000000" w:rsidRPr="00000000">
        <w:rPr>
          <w:rtl w:val="0"/>
        </w:rPr>
        <w:t xml:space="preserve"> Architecture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4">
      <w:pPr>
        <w:jc w:val="center"/>
        <w:rPr>
          <w:b w:val="1"/>
          <w:i w:val="1"/>
          <w:sz w:val="24"/>
          <w:szCs w:val="24"/>
        </w:rPr>
      </w:pPr>
      <w:r w:rsidDel="00000000" w:rsidR="00000000" w:rsidRPr="00000000">
        <w:rPr>
          <w:b w:val="1"/>
          <w:i w:val="1"/>
          <w:sz w:val="24"/>
          <w:szCs w:val="24"/>
          <w:rtl w:val="0"/>
        </w:rPr>
        <w:t xml:space="preserve">Please refer to </w:t>
      </w:r>
      <w:hyperlink r:id="rId20">
        <w:r w:rsidDel="00000000" w:rsidR="00000000" w:rsidRPr="00000000">
          <w:rPr>
            <w:b w:val="1"/>
            <w:i w:val="1"/>
            <w:color w:val="1155cc"/>
            <w:sz w:val="24"/>
            <w:szCs w:val="24"/>
            <w:u w:val="single"/>
            <w:rtl w:val="0"/>
          </w:rPr>
          <w:t xml:space="preserve">Business Architecture Reference Viewpoints</w:t>
        </w:r>
      </w:hyperlink>
      <w:r w:rsidDel="00000000" w:rsidR="00000000" w:rsidRPr="00000000">
        <w:rPr>
          <w:b w:val="1"/>
          <w:i w:val="1"/>
          <w:sz w:val="24"/>
          <w:szCs w:val="24"/>
          <w:rtl w:val="0"/>
        </w:rPr>
        <w:t xml:space="preserve"> for more detail.</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spacing w:after="160"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202122"/>
          <w:sz w:val="24"/>
          <w:szCs w:val="24"/>
          <w:highlight w:val="white"/>
          <w:rtl w:val="0"/>
        </w:rPr>
        <w:t xml:space="preserve">Business Architecture can be described as a blueprint of the enterprise that provides a common understanding of the organization and is used to align strategic objectives and tactical demands.  Business Architecture can help express the capabilities, end to end value streams, organizational structure and the relationships between business views. </w:t>
      </w:r>
      <w:r w:rsidDel="00000000" w:rsidR="00000000" w:rsidRPr="00000000">
        <w:rPr>
          <w:rtl w:val="0"/>
        </w:rPr>
      </w:r>
    </w:p>
    <w:p w:rsidR="00000000" w:rsidDel="00000000" w:rsidP="00000000" w:rsidRDefault="00000000" w:rsidRPr="00000000" w14:paraId="00000057">
      <w:pPr>
        <w:spacing w:after="160"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As the Domain Driven Design approach advocates for modeling the business use cases, creating business architecture models helps express the business context and breaks down the complexity of the problems. The business architecture models assist in clearly stating the scope of the bounded context.</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As the principles and concepts of the API Reference Architecture are applied it is critical to have a clear view of the business architecture in order to ensure the domains have a clearly defined separation of concerns and the solution architectures are driven by the business requirements and the reality of the business use cases.</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Any solution architectures should be directly tied to the defined business drivers and support the defined business outcomes.</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 </w:t>
      </w:r>
    </w:p>
    <w:p w:rsidR="00000000" w:rsidDel="00000000" w:rsidP="00000000" w:rsidRDefault="00000000" w:rsidRPr="00000000" w14:paraId="00000058">
      <w:pPr>
        <w:pStyle w:val="Heading2"/>
        <w:spacing w:after="0" w:before="40" w:line="259" w:lineRule="auto"/>
        <w:rPr/>
      </w:pPr>
      <w:bookmarkStart w:colFirst="0" w:colLast="0" w:name="_fx858yug0hvk" w:id="23"/>
      <w:bookmarkEnd w:id="23"/>
      <w:r w:rsidDel="00000000" w:rsidR="00000000" w:rsidRPr="00000000">
        <w:rPr>
          <w:rtl w:val="0"/>
        </w:rPr>
        <w:t xml:space="preserve">Portfolios</w:t>
      </w:r>
    </w:p>
    <w:p w:rsidR="00000000" w:rsidDel="00000000" w:rsidP="00000000" w:rsidRDefault="00000000" w:rsidRPr="00000000" w14:paraId="00000059">
      <w:pPr>
        <w:spacing w:after="160"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A portfolio’s systems should fit within one domain.</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If, when analyzing the collection of systems, more than one domain is represented then the definition of the portfolio should be reviewed and potentially decomposed.</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If a portfolio’s systems cross domains then the business capabilities will also cross domains and will not fit any one business context.</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This cross-domain business context and complex integration between many applications providing the same business capabilities has resulted in the complex integration of our current landscape and must be avoided.</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Each TELUS portfolio is contained within one domain or represents a relationship between domains.</w:t>
      </w:r>
      <w:r w:rsidDel="00000000" w:rsidR="00000000" w:rsidRPr="00000000">
        <w:rPr>
          <w:color w:val="333333"/>
          <w:sz w:val="24"/>
          <w:szCs w:val="24"/>
          <w:highlight w:val="white"/>
          <w:rtl w:val="0"/>
        </w:rPr>
        <w:t xml:space="preserve">  </w:t>
      </w:r>
      <w:r w:rsidDel="00000000" w:rsidR="00000000" w:rsidRPr="00000000">
        <w:rPr>
          <w:rtl w:val="0"/>
        </w:rPr>
      </w:r>
    </w:p>
    <w:p w:rsidR="00000000" w:rsidDel="00000000" w:rsidP="00000000" w:rsidRDefault="00000000" w:rsidRPr="00000000" w14:paraId="0000005A">
      <w:pPr>
        <w:pStyle w:val="Heading2"/>
        <w:spacing w:after="160" w:line="259" w:lineRule="auto"/>
        <w:rPr/>
      </w:pPr>
      <w:bookmarkStart w:colFirst="0" w:colLast="0" w:name="_4z4d3lhn8mhr" w:id="24"/>
      <w:bookmarkEnd w:id="24"/>
      <w:commentRangeStart w:id="4"/>
      <w:r w:rsidDel="00000000" w:rsidR="00000000" w:rsidRPr="00000000">
        <w:rPr>
          <w:rtl w:val="0"/>
        </w:rPr>
        <w:t xml:space="preserve">Roadmaps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B">
      <w:pPr>
        <w:numPr>
          <w:ilvl w:val="0"/>
          <w:numId w:val="2"/>
        </w:numPr>
        <w:spacing w:after="0" w:afterAutospacing="0" w:line="259" w:lineRule="auto"/>
        <w:ind w:left="720" w:hanging="360"/>
        <w:rPr>
          <w:rFonts w:ascii="Helvetica Neue Light" w:cs="Helvetica Neue Light" w:eastAsia="Helvetica Neue Light" w:hAnsi="Helvetica Neue Light"/>
          <w:color w:val="333333"/>
          <w:sz w:val="24"/>
          <w:szCs w:val="24"/>
          <w:highlight w:val="white"/>
          <w:u w:val="none"/>
        </w:rPr>
      </w:pPr>
      <w:commentRangeStart w:id="5"/>
      <w:r w:rsidDel="00000000" w:rsidR="00000000" w:rsidRPr="00000000">
        <w:rPr>
          <w:rFonts w:ascii="Helvetica Neue Light" w:cs="Helvetica Neue Light" w:eastAsia="Helvetica Neue Light" w:hAnsi="Helvetica Neue Light"/>
          <w:color w:val="333333"/>
          <w:sz w:val="24"/>
          <w:szCs w:val="24"/>
          <w:highlight w:val="white"/>
          <w:rtl w:val="0"/>
        </w:rPr>
        <w:t xml:space="preserve">what they are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C">
      <w:pPr>
        <w:numPr>
          <w:ilvl w:val="0"/>
          <w:numId w:val="2"/>
        </w:numPr>
        <w:spacing w:after="0" w:afterAutospacing="0" w:line="259" w:lineRule="auto"/>
        <w:ind w:left="720" w:hanging="360"/>
        <w:rPr>
          <w:rFonts w:ascii="Helvetica Neue Light" w:cs="Helvetica Neue Light" w:eastAsia="Helvetica Neue Light" w:hAnsi="Helvetica Neue Light"/>
          <w:color w:val="333333"/>
          <w:sz w:val="24"/>
          <w:szCs w:val="24"/>
          <w:highlight w:val="white"/>
          <w:u w:val="non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why we do them</w:t>
      </w:r>
    </w:p>
    <w:p w:rsidR="00000000" w:rsidDel="00000000" w:rsidP="00000000" w:rsidRDefault="00000000" w:rsidRPr="00000000" w14:paraId="0000005D">
      <w:pPr>
        <w:numPr>
          <w:ilvl w:val="1"/>
          <w:numId w:val="2"/>
        </w:numPr>
        <w:spacing w:after="0" w:afterAutospacing="0" w:line="259" w:lineRule="auto"/>
        <w:ind w:left="1440" w:hanging="360"/>
        <w:rPr>
          <w:rFonts w:ascii="Helvetica Neue Light" w:cs="Helvetica Neue Light" w:eastAsia="Helvetica Neue Light" w:hAnsi="Helvetica Neue Light"/>
          <w:color w:val="333333"/>
          <w:sz w:val="24"/>
          <w:szCs w:val="24"/>
          <w:highlight w:val="white"/>
          <w:u w:val="non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plan, track, and measure that we’re achieving our goals</w:t>
      </w:r>
    </w:p>
    <w:p w:rsidR="00000000" w:rsidDel="00000000" w:rsidP="00000000" w:rsidRDefault="00000000" w:rsidRPr="00000000" w14:paraId="0000005E">
      <w:pPr>
        <w:numPr>
          <w:ilvl w:val="1"/>
          <w:numId w:val="2"/>
        </w:numPr>
        <w:spacing w:after="0" w:afterAutospacing="0" w:line="259" w:lineRule="auto"/>
        <w:ind w:left="1440" w:hanging="360"/>
        <w:rPr>
          <w:rFonts w:ascii="Helvetica Neue Light" w:cs="Helvetica Neue Light" w:eastAsia="Helvetica Neue Light" w:hAnsi="Helvetica Neue Light"/>
          <w:color w:val="333333"/>
          <w:sz w:val="24"/>
          <w:szCs w:val="24"/>
          <w:highlight w:val="white"/>
          <w:u w:val="non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guiderails for projects</w:t>
      </w:r>
    </w:p>
    <w:p w:rsidR="00000000" w:rsidDel="00000000" w:rsidP="00000000" w:rsidRDefault="00000000" w:rsidRPr="00000000" w14:paraId="0000005F">
      <w:pPr>
        <w:numPr>
          <w:ilvl w:val="0"/>
          <w:numId w:val="2"/>
        </w:numPr>
        <w:spacing w:after="0" w:afterAutospacing="0" w:line="259" w:lineRule="auto"/>
        <w:ind w:left="720" w:hanging="360"/>
        <w:rPr>
          <w:rFonts w:ascii="Helvetica Neue Light" w:cs="Helvetica Neue Light" w:eastAsia="Helvetica Neue Light" w:hAnsi="Helvetica Neue Light"/>
          <w:color w:val="333333"/>
          <w:sz w:val="24"/>
          <w:szCs w:val="24"/>
          <w:highlight w:val="white"/>
          <w:u w:val="non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strategic vision of portfolio</w:t>
      </w:r>
    </w:p>
    <w:p w:rsidR="00000000" w:rsidDel="00000000" w:rsidP="00000000" w:rsidRDefault="00000000" w:rsidRPr="00000000" w14:paraId="00000060">
      <w:pPr>
        <w:numPr>
          <w:ilvl w:val="1"/>
          <w:numId w:val="2"/>
        </w:numPr>
        <w:spacing w:after="0" w:afterAutospacing="0" w:line="259" w:lineRule="auto"/>
        <w:ind w:left="1440" w:hanging="360"/>
        <w:rPr>
          <w:rFonts w:ascii="Helvetica Neue Light" w:cs="Helvetica Neue Light" w:eastAsia="Helvetica Neue Light" w:hAnsi="Helvetica Neue Light"/>
          <w:color w:val="333333"/>
          <w:sz w:val="24"/>
          <w:szCs w:val="24"/>
          <w:highlight w:val="white"/>
          <w:u w:val="non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The architecture portfolio roadmap demonstrates the applications of the patterns and principles of the API Reference Architecture presented as a blueprint for transitional architectures.  The target architecture is used to govern, assess and measure the architecture of a domain and portfolio</w:t>
      </w:r>
    </w:p>
    <w:p w:rsidR="00000000" w:rsidDel="00000000" w:rsidP="00000000" w:rsidRDefault="00000000" w:rsidRPr="00000000" w14:paraId="00000061">
      <w:pPr>
        <w:numPr>
          <w:ilvl w:val="1"/>
          <w:numId w:val="2"/>
        </w:numPr>
        <w:spacing w:after="0" w:afterAutospacing="0" w:line="259" w:lineRule="auto"/>
        <w:ind w:left="1440" w:hanging="360"/>
        <w:rPr>
          <w:rFonts w:ascii="Helvetica Neue Light" w:cs="Helvetica Neue Light" w:eastAsia="Helvetica Neue Light" w:hAnsi="Helvetica Neue Light"/>
          <w:color w:val="333333"/>
          <w:sz w:val="24"/>
          <w:szCs w:val="24"/>
          <w:highlight w:val="white"/>
          <w:u w:val="non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current to target, with consideration of enterprise outcomes &amp; goals</w:t>
      </w:r>
    </w:p>
    <w:p w:rsidR="00000000" w:rsidDel="00000000" w:rsidP="00000000" w:rsidRDefault="00000000" w:rsidRPr="00000000" w14:paraId="00000062">
      <w:pPr>
        <w:numPr>
          <w:ilvl w:val="1"/>
          <w:numId w:val="2"/>
        </w:numPr>
        <w:spacing w:after="160" w:line="259" w:lineRule="auto"/>
        <w:ind w:left="1440" w:hanging="360"/>
        <w:rPr>
          <w:rFonts w:ascii="Helvetica Neue Light" w:cs="Helvetica Neue Light" w:eastAsia="Helvetica Neue Light" w:hAnsi="Helvetica Neue Light"/>
          <w:color w:val="333333"/>
          <w:sz w:val="24"/>
          <w:szCs w:val="24"/>
          <w:highlight w:val="white"/>
          <w:u w:val="non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ties back to </w:t>
      </w:r>
      <w:hyperlink r:id="rId21">
        <w:r w:rsidDel="00000000" w:rsidR="00000000" w:rsidRPr="00000000">
          <w:rPr>
            <w:rFonts w:ascii="Helvetica Neue Light" w:cs="Helvetica Neue Light" w:eastAsia="Helvetica Neue Light" w:hAnsi="Helvetica Neue Light"/>
            <w:color w:val="1155cc"/>
            <w:sz w:val="24"/>
            <w:szCs w:val="24"/>
            <w:highlight w:val="white"/>
            <w:u w:val="single"/>
            <w:rtl w:val="0"/>
          </w:rPr>
          <w:t xml:space="preserve">definitions</w:t>
        </w:r>
      </w:hyperlink>
      <w:r w:rsidDel="00000000" w:rsidR="00000000" w:rsidRPr="00000000">
        <w:rPr>
          <w:rFonts w:ascii="Helvetica Neue Light" w:cs="Helvetica Neue Light" w:eastAsia="Helvetica Neue Light" w:hAnsi="Helvetica Neue Light"/>
          <w:color w:val="333333"/>
          <w:sz w:val="24"/>
          <w:szCs w:val="24"/>
          <w:highlight w:val="white"/>
          <w:rtl w:val="0"/>
        </w:rPr>
        <w:t xml:space="preserve"> and enterprise outcomes</w:t>
      </w:r>
      <w:r w:rsidDel="00000000" w:rsidR="00000000" w:rsidRPr="00000000">
        <w:rPr>
          <w:rtl w:val="0"/>
        </w:rPr>
      </w:r>
    </w:p>
    <w:bookmarkStart w:colFirst="0" w:colLast="0" w:name="o873p870kjqz" w:id="25"/>
    <w:bookmarkEnd w:id="25"/>
    <w:p w:rsidR="00000000" w:rsidDel="00000000" w:rsidP="00000000" w:rsidRDefault="00000000" w:rsidRPr="00000000" w14:paraId="00000063">
      <w:pPr>
        <w:pStyle w:val="Heading1"/>
        <w:spacing w:after="0" w:before="40" w:line="259" w:lineRule="auto"/>
        <w:jc w:val="center"/>
        <w:rPr/>
      </w:pPr>
      <w:bookmarkStart w:colFirst="0" w:colLast="0" w:name="_bfztymmnxybc" w:id="26"/>
      <w:bookmarkEnd w:id="26"/>
      <w:r w:rsidDel="00000000" w:rsidR="00000000" w:rsidRPr="00000000">
        <w:rPr>
          <w:rtl w:val="0"/>
        </w:rPr>
        <w:t xml:space="preserve">Architecture Repository </w:t>
      </w:r>
    </w:p>
    <w:p w:rsidR="00000000" w:rsidDel="00000000" w:rsidP="00000000" w:rsidRDefault="00000000" w:rsidRPr="00000000" w14:paraId="00000064">
      <w:pPr>
        <w:spacing w:after="160"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TELUS has implemented an architecture repository.  Information about the architecture repository can be found at </w:t>
      </w:r>
      <w:hyperlink r:id="rId22">
        <w:r w:rsidDel="00000000" w:rsidR="00000000" w:rsidRPr="00000000">
          <w:rPr>
            <w:rFonts w:ascii="Helvetica Neue Light" w:cs="Helvetica Neue Light" w:eastAsia="Helvetica Neue Light" w:hAnsi="Helvetica Neue Light"/>
            <w:color w:val="1155cc"/>
            <w:sz w:val="24"/>
            <w:szCs w:val="24"/>
            <w:highlight w:val="white"/>
            <w:u w:val="single"/>
            <w:rtl w:val="0"/>
          </w:rPr>
          <w:t xml:space="preserve">http://go/mega</w:t>
        </w:r>
      </w:hyperlink>
      <w:r w:rsidDel="00000000" w:rsidR="00000000" w:rsidRPr="00000000">
        <w:rPr>
          <w:rFonts w:ascii="Helvetica Neue Light" w:cs="Helvetica Neue Light" w:eastAsia="Helvetica Neue Light" w:hAnsi="Helvetica Neue Light"/>
          <w:color w:val="333333"/>
          <w:sz w:val="24"/>
          <w:szCs w:val="24"/>
          <w:highlight w:val="white"/>
          <w:rtl w:val="0"/>
        </w:rPr>
        <w:t xml:space="preserve">.  </w:t>
      </w:r>
    </w:p>
    <w:p w:rsidR="00000000" w:rsidDel="00000000" w:rsidP="00000000" w:rsidRDefault="00000000" w:rsidRPr="00000000" w14:paraId="00000065">
      <w:pPr>
        <w:spacing w:after="160"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All architectures </w:t>
      </w:r>
      <w:r w:rsidDel="00000000" w:rsidR="00000000" w:rsidRPr="00000000">
        <w:rPr>
          <w:rFonts w:ascii="Helvetica Neue" w:cs="Helvetica Neue" w:eastAsia="Helvetica Neue" w:hAnsi="Helvetica Neue"/>
          <w:color w:val="333333"/>
          <w:sz w:val="24"/>
          <w:szCs w:val="24"/>
          <w:highlight w:val="white"/>
          <w:rtl w:val="0"/>
        </w:rPr>
        <w:t xml:space="preserve">must</w:t>
      </w:r>
      <w:r w:rsidDel="00000000" w:rsidR="00000000" w:rsidRPr="00000000">
        <w:rPr>
          <w:rFonts w:ascii="Helvetica Neue Light" w:cs="Helvetica Neue Light" w:eastAsia="Helvetica Neue Light" w:hAnsi="Helvetica Neue Light"/>
          <w:color w:val="333333"/>
          <w:sz w:val="24"/>
          <w:szCs w:val="24"/>
          <w:highlight w:val="white"/>
          <w:rtl w:val="0"/>
        </w:rPr>
        <w:t xml:space="preserve"> be stored within the Architecture repository.</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 The TELUS Capabilities models can be found within the architecture repository.  The repository can be accessed at </w:t>
      </w:r>
      <w:hyperlink r:id="rId23">
        <w:r w:rsidDel="00000000" w:rsidR="00000000" w:rsidRPr="00000000">
          <w:rPr>
            <w:rFonts w:ascii="Helvetica Neue Light" w:cs="Helvetica Neue Light" w:eastAsia="Helvetica Neue Light" w:hAnsi="Helvetica Neue Light"/>
            <w:color w:val="1155cc"/>
            <w:sz w:val="24"/>
            <w:szCs w:val="24"/>
            <w:highlight w:val="white"/>
            <w:u w:val="single"/>
            <w:rtl w:val="0"/>
          </w:rPr>
          <w:t xml:space="preserve">http://go/mega/prod</w:t>
        </w:r>
      </w:hyperlink>
      <w:r w:rsidDel="00000000" w:rsidR="00000000" w:rsidRPr="00000000">
        <w:rPr>
          <w:rFonts w:ascii="Helvetica Neue Light" w:cs="Helvetica Neue Light" w:eastAsia="Helvetica Neue Light" w:hAnsi="Helvetica Neue Light"/>
          <w:color w:val="333333"/>
          <w:sz w:val="24"/>
          <w:szCs w:val="24"/>
          <w:highlight w:val="white"/>
          <w:rtl w:val="0"/>
        </w:rPr>
        <w:t xml:space="preserve">.</w:t>
      </w:r>
    </w:p>
    <w:p w:rsidR="00000000" w:rsidDel="00000000" w:rsidP="00000000" w:rsidRDefault="00000000" w:rsidRPr="00000000" w14:paraId="00000066">
      <w:pPr>
        <w:spacing w:after="160"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API Roadmaps should be created and maintained by the API Architect.  API Roadmaps must be reviewed by all API Roadmap stakeholders as defined with the roadmap.  API Architects can use the sample API Roadmap template. </w:t>
      </w:r>
      <w:hyperlink r:id="rId24">
        <w:r w:rsidDel="00000000" w:rsidR="00000000" w:rsidRPr="00000000">
          <w:rPr>
            <w:rFonts w:ascii="Helvetica Neue Light" w:cs="Helvetica Neue Light" w:eastAsia="Helvetica Neue Light" w:hAnsi="Helvetica Neue Light"/>
            <w:color w:val="1155cc"/>
            <w:sz w:val="24"/>
            <w:szCs w:val="24"/>
            <w:highlight w:val="white"/>
            <w:u w:val="single"/>
            <w:rtl w:val="0"/>
          </w:rPr>
          <w:t xml:space="preserve">API Roadmap information </w:t>
        </w:r>
      </w:hyperlink>
      <w:r w:rsidDel="00000000" w:rsidR="00000000" w:rsidRPr="00000000">
        <w:rPr>
          <w:rtl w:val="0"/>
        </w:rPr>
      </w:r>
    </w:p>
    <w:p w:rsidR="00000000" w:rsidDel="00000000" w:rsidP="00000000" w:rsidRDefault="00000000" w:rsidRPr="00000000" w14:paraId="00000067">
      <w:pPr>
        <w:spacing w:after="160"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API Roadmap artifacts should be stored and maintained in the Architecture Repository.</w:t>
      </w:r>
    </w:p>
    <w:p w:rsidR="00000000" w:rsidDel="00000000" w:rsidP="00000000" w:rsidRDefault="00000000" w:rsidRPr="00000000" w14:paraId="00000068">
      <w:pPr>
        <w:pStyle w:val="Heading3"/>
        <w:spacing w:after="0" w:before="40" w:line="259" w:lineRule="auto"/>
        <w:rPr>
          <w:b w:val="0"/>
          <w:color w:val="4b286d"/>
          <w:sz w:val="24"/>
          <w:szCs w:val="24"/>
          <w:highlight w:val="white"/>
        </w:rPr>
      </w:pPr>
      <w:bookmarkStart w:colFirst="0" w:colLast="0" w:name="_3as4poj" w:id="27"/>
      <w:bookmarkEnd w:id="27"/>
      <w:r w:rsidDel="00000000" w:rsidR="00000000" w:rsidRPr="00000000">
        <w:rPr>
          <w:rtl w:val="0"/>
        </w:rPr>
      </w:r>
    </w:p>
    <w:bookmarkStart w:colFirst="0" w:colLast="0" w:name="f1eyvl2yfg56" w:id="28"/>
    <w:bookmarkEnd w:id="28"/>
    <w:p w:rsidR="00000000" w:rsidDel="00000000" w:rsidP="00000000" w:rsidRDefault="00000000" w:rsidRPr="00000000" w14:paraId="00000069">
      <w:pPr>
        <w:pStyle w:val="Heading1"/>
        <w:spacing w:after="0" w:before="40" w:line="259" w:lineRule="auto"/>
        <w:jc w:val="center"/>
        <w:rPr/>
      </w:pPr>
      <w:bookmarkStart w:colFirst="0" w:colLast="0" w:name="_fphlso553gaw" w:id="29"/>
      <w:bookmarkEnd w:id="29"/>
      <w:r w:rsidDel="00000000" w:rsidR="00000000" w:rsidRPr="00000000">
        <w:rPr>
          <w:rtl w:val="0"/>
        </w:rPr>
        <w:t xml:space="preserve">Why Adopt Industry Standard APIs?</w:t>
      </w:r>
    </w:p>
    <w:p w:rsidR="00000000" w:rsidDel="00000000" w:rsidP="00000000" w:rsidRDefault="00000000" w:rsidRPr="00000000" w14:paraId="0000006A">
      <w:pPr>
        <w:spacing w:after="160"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TELUS has adopted the </w:t>
      </w:r>
      <w:commentRangeStart w:id="6"/>
      <w:r w:rsidDel="00000000" w:rsidR="00000000" w:rsidRPr="00000000">
        <w:rPr>
          <w:rFonts w:ascii="Helvetica Neue Light" w:cs="Helvetica Neue Light" w:eastAsia="Helvetica Neue Light" w:hAnsi="Helvetica Neue Light"/>
          <w:color w:val="333333"/>
          <w:sz w:val="24"/>
          <w:szCs w:val="24"/>
          <w:highlight w:val="white"/>
          <w:rtl w:val="0"/>
        </w:rPr>
        <w:t xml:space="preserve">TM Forum Open API</w:t>
      </w:r>
      <w:commentRangeEnd w:id="6"/>
      <w:r w:rsidDel="00000000" w:rsidR="00000000" w:rsidRPr="00000000">
        <w:commentReference w:id="6"/>
      </w:r>
      <w:r w:rsidDel="00000000" w:rsidR="00000000" w:rsidRPr="00000000">
        <w:rPr>
          <w:rFonts w:ascii="Helvetica Neue Light" w:cs="Helvetica Neue Light" w:eastAsia="Helvetica Neue Light" w:hAnsi="Helvetica Neue Light"/>
          <w:color w:val="333333"/>
          <w:sz w:val="24"/>
          <w:szCs w:val="24"/>
          <w:highlight w:val="white"/>
          <w:rtl w:val="0"/>
        </w:rPr>
        <w:t xml:space="preserve">s as a foundational component of our architecture.</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TM Forum Open APIs provide an industry standard interface that will allow for interoperability between both TELUS’ own platforms and domains as well as to TELUS’ partners and vendors. </w:t>
      </w:r>
    </w:p>
    <w:p w:rsidR="00000000" w:rsidDel="00000000" w:rsidP="00000000" w:rsidRDefault="00000000" w:rsidRPr="00000000" w14:paraId="0000006B">
      <w:pPr>
        <w:spacing w:after="160"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TM Forum has demonstrated APIs are the key to enabling digital transformation, when nine of the world’s largest service providers – Axiata, Bharti Airtel, BT, China Mobile, China Unicom, NTT Group, Orange, Telefónica and Vodafone – officially adopted TM Forum’s suite of Open APIs for digital service management. These service providers have committed to adopt TM Forum Open APIs as a foundational component of their IT architectures</w:t>
      </w:r>
      <w:r w:rsidDel="00000000" w:rsidR="00000000" w:rsidRPr="00000000">
        <w:rPr>
          <w:color w:val="333333"/>
          <w:sz w:val="24"/>
          <w:szCs w:val="24"/>
          <w:highlight w:val="white"/>
          <w:rtl w:val="0"/>
        </w:rPr>
        <w:t xml:space="preserve">,</w:t>
      </w:r>
      <w:r w:rsidDel="00000000" w:rsidR="00000000" w:rsidRPr="00000000">
        <w:rPr>
          <w:rFonts w:ascii="Helvetica Neue Light" w:cs="Helvetica Neue Light" w:eastAsia="Helvetica Neue Light" w:hAnsi="Helvetica Neue Light"/>
          <w:color w:val="333333"/>
          <w:sz w:val="24"/>
          <w:szCs w:val="24"/>
          <w:highlight w:val="white"/>
          <w:rtl w:val="0"/>
        </w:rPr>
        <w:t xml:space="preserve"> to promote global adoption of the API suite by their partners</w:t>
      </w:r>
      <w:r w:rsidDel="00000000" w:rsidR="00000000" w:rsidRPr="00000000">
        <w:rPr>
          <w:color w:val="333333"/>
          <w:sz w:val="24"/>
          <w:szCs w:val="24"/>
          <w:highlight w:val="white"/>
          <w:rtl w:val="0"/>
        </w:rPr>
        <w:t xml:space="preserve">,</w:t>
      </w:r>
      <w:r w:rsidDel="00000000" w:rsidR="00000000" w:rsidRPr="00000000">
        <w:rPr>
          <w:rFonts w:ascii="Helvetica Neue Light" w:cs="Helvetica Neue Light" w:eastAsia="Helvetica Neue Light" w:hAnsi="Helvetica Neue Light"/>
          <w:color w:val="333333"/>
          <w:sz w:val="24"/>
          <w:szCs w:val="24"/>
          <w:highlight w:val="white"/>
          <w:rtl w:val="0"/>
        </w:rPr>
        <w:t xml:space="preserve"> and to expect technology vendors and systems integrators to support these APIs in their products and cloud-based services.</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Adoption of the TM Forum Open APIs will also enable inter-carrier exchange of data for areas like revenue settlement.</w:t>
      </w:r>
    </w:p>
    <w:p w:rsidR="00000000" w:rsidDel="00000000" w:rsidP="00000000" w:rsidRDefault="00000000" w:rsidRPr="00000000" w14:paraId="0000006C">
      <w:pPr>
        <w:spacing w:after="160"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One example of the need to adopt an industry standard for APIs is the current transformation of TELUS’ infrastructure through network functions virtualization (NFV), software-defined networking (SDN), and cloud technologies.</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APIs are critical to making those internal support system platforms available to partners and customers in a dynamic, on-demand way capable of supporting almost-instant, mashed-up services.</w:t>
      </w:r>
    </w:p>
    <w:p w:rsidR="00000000" w:rsidDel="00000000" w:rsidP="00000000" w:rsidRDefault="00000000" w:rsidRPr="00000000" w14:paraId="0000006D">
      <w:pPr>
        <w:pStyle w:val="Heading2"/>
        <w:spacing w:after="160" w:line="259" w:lineRule="auto"/>
        <w:rPr/>
      </w:pPr>
      <w:bookmarkStart w:colFirst="0" w:colLast="0" w:name="_15fqd15k8d08" w:id="30"/>
      <w:bookmarkEnd w:id="30"/>
      <w:r w:rsidDel="00000000" w:rsidR="00000000" w:rsidRPr="00000000">
        <w:rPr>
          <w:rtl w:val="0"/>
        </w:rPr>
        <w:t xml:space="preserve">MEF LSO (Lifecycle Service Orchestration)</w:t>
      </w:r>
    </w:p>
    <w:p w:rsidR="00000000" w:rsidDel="00000000" w:rsidP="00000000" w:rsidRDefault="00000000" w:rsidRPr="00000000" w14:paraId="0000006E">
      <w:pPr>
        <w:spacing w:after="160" w:line="259" w:lineRule="auto"/>
        <w:rPr>
          <w:rFonts w:ascii="Helvetica Neue Light" w:cs="Helvetica Neue Light" w:eastAsia="Helvetica Neue Light" w:hAnsi="Helvetica Neue Light"/>
          <w:color w:val="333333"/>
          <w:sz w:val="24"/>
          <w:szCs w:val="24"/>
          <w:highlight w:val="white"/>
        </w:rPr>
      </w:pPr>
      <w:commentRangeStart w:id="7"/>
      <w:commentRangeStart w:id="8"/>
      <w:r w:rsidDel="00000000" w:rsidR="00000000" w:rsidRPr="00000000">
        <w:rPr>
          <w:rFonts w:ascii="Helvetica Neue Light" w:cs="Helvetica Neue Light" w:eastAsia="Helvetica Neue Light" w:hAnsi="Helvetica Neue Light"/>
          <w:color w:val="333333"/>
          <w:sz w:val="24"/>
          <w:szCs w:val="24"/>
          <w:highlight w:val="white"/>
          <w:rtl w:val="0"/>
        </w:rPr>
        <w:t xml:space="preserve">MEF</w:t>
      </w:r>
      <w:commentRangeEnd w:id="7"/>
      <w:r w:rsidDel="00000000" w:rsidR="00000000" w:rsidRPr="00000000">
        <w:commentReference w:id="7"/>
      </w:r>
      <w:commentRangeEnd w:id="8"/>
      <w:r w:rsidDel="00000000" w:rsidR="00000000" w:rsidRPr="00000000">
        <w:commentReference w:id="8"/>
      </w:r>
      <w:r w:rsidDel="00000000" w:rsidR="00000000" w:rsidRPr="00000000">
        <w:rPr>
          <w:rFonts w:ascii="Helvetica Neue Light" w:cs="Helvetica Neue Light" w:eastAsia="Helvetica Neue Light" w:hAnsi="Helvetica Neue Light"/>
          <w:color w:val="333333"/>
          <w:sz w:val="24"/>
          <w:szCs w:val="24"/>
          <w:highlight w:val="white"/>
          <w:rtl w:val="0"/>
        </w:rPr>
        <w:t xml:space="preserve"> 3.0 services are a specification of APIs and service lifecycle orchestration for layer 1 through layer 7 services that span more than one operator.   As </w:t>
      </w:r>
      <w:commentRangeStart w:id="9"/>
      <w:r w:rsidDel="00000000" w:rsidR="00000000" w:rsidRPr="00000000">
        <w:rPr>
          <w:rFonts w:ascii="Helvetica Neue Light" w:cs="Helvetica Neue Light" w:eastAsia="Helvetica Neue Light" w:hAnsi="Helvetica Neue Light"/>
          <w:color w:val="333333"/>
          <w:sz w:val="24"/>
          <w:szCs w:val="24"/>
          <w:highlight w:val="white"/>
          <w:rtl w:val="0"/>
        </w:rPr>
        <w:t xml:space="preserve">the two</w:t>
      </w:r>
      <w:commentRangeEnd w:id="9"/>
      <w:r w:rsidDel="00000000" w:rsidR="00000000" w:rsidRPr="00000000">
        <w:commentReference w:id="9"/>
      </w:r>
      <w:r w:rsidDel="00000000" w:rsidR="00000000" w:rsidRPr="00000000">
        <w:rPr>
          <w:rFonts w:ascii="Helvetica Neue Light" w:cs="Helvetica Neue Light" w:eastAsia="Helvetica Neue Light" w:hAnsi="Helvetica Neue Light"/>
          <w:color w:val="333333"/>
          <w:sz w:val="24"/>
          <w:szCs w:val="24"/>
          <w:highlight w:val="white"/>
          <w:rtl w:val="0"/>
        </w:rPr>
        <w:t xml:space="preserve"> industry standards continue to collaborate, the MEF LSO APIs are aligning with the TM Forum Open APIs and provide the ability to manage the lifecycle of network services. The Open APIs, MEF and ONAP support the concept of network as a service and will open new revenue streams for TELUS. MEF focuses on services that cross provider boundaries.</w:t>
      </w:r>
    </w:p>
    <w:p w:rsidR="00000000" w:rsidDel="00000000" w:rsidP="00000000" w:rsidRDefault="00000000" w:rsidRPr="00000000" w14:paraId="0000006F">
      <w:pPr>
        <w:pStyle w:val="Heading3"/>
        <w:pBdr>
          <w:top w:color="auto" w:space="0" w:sz="0" w:val="none"/>
          <w:left w:color="auto" w:space="0" w:sz="0" w:val="none"/>
          <w:bottom w:color="auto" w:space="0" w:sz="0" w:val="none"/>
          <w:right w:color="auto" w:space="0" w:sz="0" w:val="none"/>
          <w:between w:color="auto" w:space="0" w:sz="0" w:val="none"/>
        </w:pBdr>
        <w:spacing w:before="160" w:line="259" w:lineRule="auto"/>
        <w:rPr/>
      </w:pPr>
      <w:bookmarkStart w:colFirst="0" w:colLast="0" w:name="_4zsvf8trgrp" w:id="31"/>
      <w:bookmarkEnd w:id="31"/>
      <w:r w:rsidDel="00000000" w:rsidR="00000000" w:rsidRPr="00000000">
        <w:rPr>
          <w:rtl w:val="0"/>
        </w:rPr>
        <w:t xml:space="preserve">MEF Relationships to other Information Models</w:t>
      </w:r>
    </w:p>
    <w:p w:rsidR="00000000" w:rsidDel="00000000" w:rsidP="00000000" w:rsidRDefault="00000000" w:rsidRPr="00000000" w14:paraId="00000070">
      <w:pPr>
        <w:pStyle w:val="Heading4"/>
        <w:pBdr>
          <w:top w:color="auto" w:space="0" w:sz="0" w:val="none"/>
          <w:left w:color="auto" w:space="0" w:sz="0" w:val="none"/>
          <w:bottom w:color="auto" w:space="0" w:sz="0" w:val="none"/>
          <w:right w:color="auto" w:space="0" w:sz="0" w:val="none"/>
          <w:between w:color="auto" w:space="0" w:sz="0" w:val="none"/>
        </w:pBdr>
        <w:spacing w:before="160" w:line="259" w:lineRule="auto"/>
        <w:rPr/>
      </w:pPr>
      <w:bookmarkStart w:colFirst="0" w:colLast="0" w:name="_4llogu5rv5on" w:id="32"/>
      <w:bookmarkEnd w:id="32"/>
      <w:r w:rsidDel="00000000" w:rsidR="00000000" w:rsidRPr="00000000">
        <w:rPr>
          <w:rtl w:val="0"/>
        </w:rPr>
        <w:t xml:space="preserve">TM Forum SID</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before="160"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The MEF Core Information Model is inspired by portions of the TM Forum SID model (taken from Frameworx Release 15.5) with the core classes of the MEF Core Information Model being simplified versions of what one finds in the TM Forum SID. The structure of the MEF Core Information Model closely aligns with the partitioning of the TM Forum SID into Customer / Product / Service / Resource/ Engaged Party domains. The MEF Core Model does not include all the elements of the SID, the latter not always including industry-specific elements of critical importance for delivering MEF-defined services such as EVC and OVC Endpoints, UNIs and ENNIs. Collaboration between MEF and TM Forum is designed to enable the eventual inclusion of those elements in TM Forum SID. Conversely, numerous TM Forum SID classes and associations have been removed in the MEF Core Information Model in order to simplify and focus on the use cases for MEF-defined services. </w:t>
      </w:r>
    </w:p>
    <w:p w:rsidR="00000000" w:rsidDel="00000000" w:rsidP="00000000" w:rsidRDefault="00000000" w:rsidRPr="00000000" w14:paraId="00000072">
      <w:pPr>
        <w:spacing w:after="160" w:line="259" w:lineRule="auto"/>
        <w:rPr>
          <w:rFonts w:ascii="Helvetica Neue" w:cs="Helvetica Neue" w:eastAsia="Helvetica Neue" w:hAnsi="Helvetica Neue"/>
          <w:color w:val="6a6a6a"/>
          <w:sz w:val="24"/>
          <w:szCs w:val="24"/>
          <w:highlight w:val="white"/>
        </w:rPr>
      </w:pPr>
      <w:r w:rsidDel="00000000" w:rsidR="00000000" w:rsidRPr="00000000">
        <w:rPr>
          <w:rtl w:val="0"/>
        </w:rPr>
      </w:r>
    </w:p>
    <w:p w:rsidR="00000000" w:rsidDel="00000000" w:rsidP="00000000" w:rsidRDefault="00000000" w:rsidRPr="00000000" w14:paraId="00000073">
      <w:pPr>
        <w:pStyle w:val="Heading4"/>
        <w:pBdr>
          <w:top w:color="auto" w:space="0" w:sz="0" w:val="none"/>
          <w:left w:color="auto" w:space="0" w:sz="0" w:val="none"/>
          <w:bottom w:color="auto" w:space="0" w:sz="0" w:val="none"/>
          <w:right w:color="auto" w:space="0" w:sz="0" w:val="none"/>
          <w:between w:color="auto" w:space="0" w:sz="0" w:val="none"/>
        </w:pBdr>
        <w:spacing w:line="259" w:lineRule="auto"/>
        <w:rPr/>
      </w:pPr>
      <w:bookmarkStart w:colFirst="0" w:colLast="0" w:name="_ufkhygfn8jqc" w:id="33"/>
      <w:bookmarkEnd w:id="33"/>
      <w:commentRangeStart w:id="10"/>
      <w:r w:rsidDel="00000000" w:rsidR="00000000" w:rsidRPr="00000000">
        <w:rPr>
          <w:rtl w:val="0"/>
        </w:rPr>
        <w:t xml:space="preserve">ONF Core Model</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before="160"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The ONF Core Model is leveraged by it being 'plugged into' the MEF Core Information Model at the Resource layer, where the ONF core network classes are generalizations of the "LogicalResource" entity in the MEF Core Information Model. The ONF Core Model itself is thus referenced, but not redefined as part of the MEF Core Information Model.</w:t>
      </w:r>
      <w:r w:rsidDel="00000000" w:rsidR="00000000" w:rsidRPr="00000000">
        <w:rPr>
          <w:rtl w:val="0"/>
        </w:rPr>
      </w:r>
    </w:p>
    <w:sectPr>
      <w:type w:val="continuous"/>
      <w:pgSz w:h="12240" w:w="15840" w:orient="landscape"/>
      <w:pgMar w:bottom="720" w:top="1080" w:left="720" w:right="720" w:header="360" w:footer="288"/>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tie Peters" w:id="1" w:date="2021-04-21T22:13:38Z">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of a ubiquitous language is actually useful in defining and understanding what the bounded context is; it might be valuable to define ubiquitous language first.</w:t>
      </w:r>
    </w:p>
  </w:comment>
  <w:comment w:author="Katie Peters" w:id="6" w:date="2021-04-21T22:28:22Z">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be helpful to have a brief introductory paragraph about what is the TMF, for people who are unfamiliar.</w:t>
      </w:r>
    </w:p>
  </w:comment>
  <w:comment w:author="Katie Peters" w:id="5" w:date="2021-04-21T22:23:00Z">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appears to be incomplete.</w:t>
      </w:r>
    </w:p>
  </w:comment>
  <w:comment w:author="Katie Peters" w:id="10" w:date="2021-04-21T22:26:15Z">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helpful to have a one-liner that explains what the ONF Core Model is, assuming the reader is unfamiliar.</w:t>
      </w:r>
    </w:p>
  </w:comment>
  <w:comment w:author="Katie Peters" w:id="9" w:date="2021-04-21T22:27:12Z">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Slightly unclear who "the two" are in this sentence; may be good to specify TMF and MEF explicitly.</w:t>
      </w:r>
    </w:p>
  </w:comment>
  <w:comment w:author="Karen Aiken" w:id="4" w:date="2020-10-29T20:50:47Z">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roadmaps"</w:t>
      </w:r>
    </w:p>
  </w:comment>
  <w:comment w:author="Karen Aiken" w:id="7" w:date="2020-08-31T14:22:01Z">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Refresh - refer to change in MEF specification.</w:t>
      </w:r>
    </w:p>
  </w:comment>
  <w:comment w:author="Sarah Ness" w:id="8" w:date="2020-09-11T19:10:35Z">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expand to other models as well.</w:t>
      </w:r>
    </w:p>
  </w:comment>
  <w:comment w:author="Karen Aiken" w:id="3" w:date="2020-08-12T15:48:36Z">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details wrt documenting / analyzing business processes - align with eTOM</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it's applicable to APIs, rather than Business Architecture generally</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@sarah.ness@telus.com</w:t>
      </w:r>
    </w:p>
  </w:comment>
  <w:comment w:author="Katie Peters" w:id="0" w:date="2021-04-21T22:01:18Z">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needs to be explained more for people who are unfamiliar with DDD. What does it mean to be bound into a context?</w:t>
      </w:r>
    </w:p>
  </w:comment>
  <w:comment w:author="Karen Aiken" w:id="2" w:date="2020-11-25T16:36:24Z">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@sarah.ness@telus.com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Talking with @guarionex.laverty@telus.com - should Business Architecture in this document be pulled up a level, rather than being subordinate to Domain Driven Design?</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would the Portfolio &amp; Roadmaps sections then belong under "applying DDD", or Business Arch?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ind w:right="5.669291338583093"/>
      <w:jc w:val="right"/>
      <w:rPr>
        <w:vertAlign w:val="baseline"/>
      </w:rPr>
    </w:pPr>
    <w:r w:rsidDel="00000000" w:rsidR="00000000" w:rsidRPr="00000000">
      <w:rPr>
        <w:vertAlign w:val="baseline"/>
        <w:rtl w:val="0"/>
      </w:rPr>
      <w:tab/>
      <w:tab/>
      <w:tab/>
    </w:r>
    <w:r w:rsidDel="00000000" w:rsidR="00000000" w:rsidRPr="00000000">
      <w:drawing>
        <wp:anchor allowOverlap="1" behindDoc="0" distB="114300" distT="114300" distL="114300" distR="114300" hidden="0" layoutInCell="1" locked="0" relativeHeight="0" simplePos="0">
          <wp:simplePos x="0" y="0"/>
          <wp:positionH relativeFrom="column">
            <wp:posOffset>7696200</wp:posOffset>
          </wp:positionH>
          <wp:positionV relativeFrom="paragraph">
            <wp:posOffset>114300</wp:posOffset>
          </wp:positionV>
          <wp:extent cx="1790700" cy="323850"/>
          <wp:effectExtent b="0" l="0" r="0" t="0"/>
          <wp:wrapSquare wrapText="bothSides" distB="114300" distT="114300" distL="114300" distR="114300"/>
          <wp:docPr id="5" name="image4.gif"/>
          <a:graphic>
            <a:graphicData uri="http://schemas.openxmlformats.org/drawingml/2006/picture">
              <pic:pic>
                <pic:nvPicPr>
                  <pic:cNvPr id="0" name="image4.gif"/>
                  <pic:cNvPicPr preferRelativeResize="0"/>
                </pic:nvPicPr>
                <pic:blipFill>
                  <a:blip r:embed="rId1"/>
                  <a:srcRect b="0" l="0" r="0" t="0"/>
                  <a:stretch>
                    <a:fillRect/>
                  </a:stretch>
                </pic:blipFill>
                <pic:spPr>
                  <a:xfrm>
                    <a:off x="0" y="0"/>
                    <a:ext cx="1790700" cy="323850"/>
                  </a:xfrm>
                  <a:prstGeom prst="rect"/>
                  <a:ln/>
                </pic:spPr>
              </pic:pic>
            </a:graphicData>
          </a:graphic>
        </wp:anchor>
      </w:drawing>
    </w:r>
  </w:p>
  <w:p w:rsidR="00000000" w:rsidDel="00000000" w:rsidP="00000000" w:rsidRDefault="00000000" w:rsidRPr="00000000" w14:paraId="0000007B">
    <w:pPr>
      <w:ind w:right="5.669291338583093"/>
      <w:rPr>
        <w:sz w:val="2"/>
        <w:szCs w:val="2"/>
      </w:rPr>
    </w:pPr>
    <w:r w:rsidDel="00000000" w:rsidR="00000000" w:rsidRPr="00000000">
      <w:rPr>
        <w:rtl w:val="0"/>
      </w:rPr>
    </w:r>
  </w:p>
  <w:tbl>
    <w:tblPr>
      <w:tblStyle w:val="Table3"/>
      <w:tblW w:w="9465.0" w:type="dxa"/>
      <w:jc w:val="left"/>
      <w:tblInd w:w="0.0" w:type="pct"/>
      <w:tblLayout w:type="fixed"/>
      <w:tblLook w:val="0600"/>
    </w:tblPr>
    <w:tblGrid>
      <w:gridCol w:w="4470"/>
      <w:gridCol w:w="4995"/>
      <w:tblGridChange w:id="0">
        <w:tblGrid>
          <w:gridCol w:w="4470"/>
          <w:gridCol w:w="4995"/>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C">
          <w:pPr>
            <w:ind w:right="5.669291338583093"/>
            <w:rP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tab/>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TELUS Confidential</w:t>
          </w:r>
        </w:p>
      </w:tc>
    </w:tr>
  </w:tbl>
  <w:p w:rsidR="00000000" w:rsidDel="00000000" w:rsidP="00000000" w:rsidRDefault="00000000" w:rsidRPr="00000000" w14:paraId="0000007E">
    <w:pPr>
      <w:ind w:right="5.669291338583093"/>
      <w:rPr>
        <w:sz w:val="2"/>
        <w:szCs w:val="2"/>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jc w:val="right"/>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0">
    <w:pPr>
      <w:ind w:right="360"/>
      <w:rP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1"/>
      <w:ind w:hanging="180"/>
      <w:jc w:val="left"/>
      <w:rPr/>
    </w:pPr>
    <w:bookmarkStart w:colFirst="0" w:colLast="0" w:name="_18uzsbl5m4x6" w:id="34"/>
    <w:bookmarkEnd w:id="34"/>
    <w:r w:rsidDel="00000000" w:rsidR="00000000" w:rsidRPr="00000000">
      <w:rPr>
        <w:rtl w:val="0"/>
      </w:rPr>
    </w:r>
  </w:p>
  <w:tbl>
    <w:tblPr>
      <w:tblStyle w:val="Table2"/>
      <w:tblW w:w="14790.0" w:type="dxa"/>
      <w:jc w:val="left"/>
      <w:tblInd w:w="-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90"/>
      <w:gridCol w:w="7200"/>
      <w:tblGridChange w:id="0">
        <w:tblGrid>
          <w:gridCol w:w="7590"/>
          <w:gridCol w:w="7200"/>
        </w:tblGrid>
      </w:tblGridChange>
    </w:tblGrid>
    <w:tr>
      <w:trPr>
        <w:trHeight w:val="67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6">
          <w:pPr>
            <w:keepNext w:val="1"/>
            <w:ind w:left="0" w:firstLine="0"/>
            <w:rPr>
              <w:b w:val="1"/>
            </w:rPr>
          </w:pPr>
          <w:bookmarkStart w:colFirst="0" w:colLast="0" w:name="_gxhnwm8xxu7c" w:id="35"/>
          <w:bookmarkEnd w:id="35"/>
          <w:r w:rsidDel="00000000" w:rsidR="00000000" w:rsidRPr="00000000">
            <w:rPr>
              <w:b w:val="1"/>
              <w:rtl w:val="0"/>
            </w:rPr>
            <w:t xml:space="preserve">Foundational Architecture Concepts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color w:val="49166d"/>
              <w:sz w:val="18"/>
              <w:szCs w:val="18"/>
            </w:rPr>
          </w:pPr>
          <w:hyperlink w:anchor="sme9ati1top9">
            <w:r w:rsidDel="00000000" w:rsidR="00000000" w:rsidRPr="00000000">
              <w:rPr>
                <w:b w:val="1"/>
                <w:color w:val="49166d"/>
                <w:sz w:val="18"/>
                <w:szCs w:val="18"/>
                <w:rtl w:val="0"/>
              </w:rPr>
              <w:t xml:space="preserve">Guiding Principles</w:t>
            </w:r>
          </w:hyperlink>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color w:val="49166d"/>
              <w:sz w:val="16"/>
              <w:szCs w:val="16"/>
            </w:rPr>
          </w:pPr>
          <w:hyperlink w:anchor="mjqwloa92b7r">
            <w:r w:rsidDel="00000000" w:rsidR="00000000" w:rsidRPr="00000000">
              <w:rPr>
                <w:b w:val="1"/>
                <w:color w:val="49166d"/>
                <w:sz w:val="16"/>
                <w:szCs w:val="16"/>
                <w:rtl w:val="0"/>
              </w:rPr>
              <w:t xml:space="preserve">Integration Styles &amp; Messaging Patterns</w:t>
            </w:r>
          </w:hyperlink>
          <w:r w:rsidDel="00000000" w:rsidR="00000000" w:rsidRPr="00000000">
            <w:rPr>
              <w:sz w:val="16"/>
              <w:szCs w:val="16"/>
              <w:rtl w:val="0"/>
            </w:rPr>
            <w:t xml:space="preserve">; </w:t>
          </w:r>
          <w:hyperlink w:anchor="fq0493ehmo1a">
            <w:r w:rsidDel="00000000" w:rsidR="00000000" w:rsidRPr="00000000">
              <w:rPr>
                <w:b w:val="1"/>
                <w:color w:val="49166d"/>
                <w:sz w:val="16"/>
                <w:szCs w:val="16"/>
                <w:rtl w:val="0"/>
              </w:rPr>
              <w:t xml:space="preserve">Domain Driven Design</w:t>
            </w:r>
          </w:hyperlink>
          <w:r w:rsidDel="00000000" w:rsidR="00000000" w:rsidRPr="00000000">
            <w:rPr>
              <w:sz w:val="16"/>
              <w:szCs w:val="16"/>
              <w:rtl w:val="0"/>
            </w:rPr>
            <w:t xml:space="preserve">; </w:t>
          </w:r>
          <w:hyperlink w:anchor="5m8zguohn5v">
            <w:r w:rsidDel="00000000" w:rsidR="00000000" w:rsidRPr="00000000">
              <w:rPr>
                <w:b w:val="1"/>
                <w:color w:val="49166d"/>
                <w:sz w:val="16"/>
                <w:szCs w:val="16"/>
                <w:rtl w:val="0"/>
              </w:rPr>
              <w:t xml:space="preserve">Business Arch</w:t>
            </w:r>
          </w:hyperlink>
          <w:r w:rsidDel="00000000" w:rsidR="00000000" w:rsidRPr="00000000">
            <w:rPr>
              <w:b w:val="1"/>
              <w:color w:val="49166d"/>
              <w:sz w:val="16"/>
              <w:szCs w:val="16"/>
              <w:rtl w:val="0"/>
            </w:rPr>
            <w:t xml:space="preserve">; </w:t>
          </w:r>
          <w:hyperlink r:id="rId1">
            <w:r w:rsidDel="00000000" w:rsidR="00000000" w:rsidRPr="00000000">
              <w:rPr>
                <w:b w:val="1"/>
                <w:color w:val="49166d"/>
                <w:sz w:val="16"/>
                <w:szCs w:val="16"/>
                <w:rtl w:val="0"/>
              </w:rPr>
              <w:t xml:space="preserve">Layers</w:t>
            </w:r>
          </w:hyperlink>
          <w:r w:rsidDel="00000000" w:rsidR="00000000" w:rsidRPr="00000000">
            <w:rPr>
              <w:rtl w:val="0"/>
            </w:rPr>
          </w:r>
        </w:p>
      </w:tc>
    </w:tr>
  </w:tbl>
  <w:p w:rsidR="00000000" w:rsidDel="00000000" w:rsidP="00000000" w:rsidRDefault="00000000" w:rsidRPr="00000000" w14:paraId="00000079">
    <w:pPr>
      <w:keepNext w:val="1"/>
      <w:ind w:hanging="180"/>
      <w:jc w:val="center"/>
      <w:rPr/>
    </w:pPr>
    <w:bookmarkStart w:colFirst="0" w:colLast="0" w:name="_5hxk44tjj0ey" w:id="36"/>
    <w:bookmarkEnd w:id="36"/>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rPr/>
    </w:pPr>
    <w:r w:rsidDel="00000000" w:rsidR="00000000" w:rsidRPr="00000000">
      <w:rPr>
        <w:rtl w:val="0"/>
      </w:rPr>
      <w:t xml:space="preserve">API Reference Architecture and Roadmap</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ind w:hanging="180"/>
    </w:pPr>
    <w:rPr>
      <w:sz w:val="72"/>
      <w:szCs w:val="72"/>
    </w:rPr>
  </w:style>
  <w:style w:type="paragraph" w:styleId="Subtitle">
    <w:name w:val="Subtitle"/>
    <w:basedOn w:val="Normal"/>
    <w:next w:val="Normal"/>
    <w:pPr>
      <w:keepNext w:val="1"/>
      <w:keepLines w:val="1"/>
      <w:ind w:hanging="180"/>
    </w:pPr>
    <w:rPr>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a/telus.com/open?id=1tc_1Xhxg4NVouuhzmdelcQB2mmyCVCDAKNaRyX2CZ_I" TargetMode="External"/><Relationship Id="rId11" Type="http://schemas.openxmlformats.org/officeDocument/2006/relationships/header" Target="header2.xml"/><Relationship Id="rId22" Type="http://schemas.openxmlformats.org/officeDocument/2006/relationships/hyperlink" Target="http://go.telus.com/mega" TargetMode="External"/><Relationship Id="rId10" Type="http://schemas.openxmlformats.org/officeDocument/2006/relationships/header" Target="header1.xml"/><Relationship Id="rId21" Type="http://schemas.openxmlformats.org/officeDocument/2006/relationships/hyperlink" Target="https://docs.google.com/document/d/1gGbQ_Ea0zLxEE0kOLaVz7z0IW9zO--GpKkqvJppbcvc/view#bookmark=id.5kskea80spat" TargetMode="External"/><Relationship Id="rId13" Type="http://schemas.openxmlformats.org/officeDocument/2006/relationships/footer" Target="footer3.xml"/><Relationship Id="rId24" Type="http://schemas.openxmlformats.org/officeDocument/2006/relationships/hyperlink" Target="https://drive.google.com/drive/u/0/folders/0AIC2J2Sd9Y3vUk9PVA" TargetMode="External"/><Relationship Id="rId12" Type="http://schemas.openxmlformats.org/officeDocument/2006/relationships/footer" Target="footer1.xml"/><Relationship Id="rId23" Type="http://schemas.openxmlformats.org/officeDocument/2006/relationships/hyperlink" Target="http://go.telus.com/mega/prod"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png"/><Relationship Id="rId15" Type="http://schemas.openxmlformats.org/officeDocument/2006/relationships/image" Target="media/image7.png"/><Relationship Id="rId14" Type="http://schemas.openxmlformats.org/officeDocument/2006/relationships/footer" Target="footer2.xml"/><Relationship Id="rId17" Type="http://schemas.openxmlformats.org/officeDocument/2006/relationships/image" Target="media/image5.png"/><Relationship Id="rId16" Type="http://schemas.openxmlformats.org/officeDocument/2006/relationships/image" Target="media/image2.png"/><Relationship Id="rId5" Type="http://schemas.openxmlformats.org/officeDocument/2006/relationships/numbering" Target="numbering.xml"/><Relationship Id="rId19" Type="http://schemas.openxmlformats.org/officeDocument/2006/relationships/hyperlink" Target="https://drive.google.com/a/telus.com/open?id=1yUNdmekHoBKbntIFZzgmP3Qvkj6NyLsxudZOmM1lhgI" TargetMode="External"/><Relationship Id="rId6" Type="http://schemas.openxmlformats.org/officeDocument/2006/relationships/styles" Target="styles.xml"/><Relationship Id="rId18"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yperlink" Target="https://www.tmforum.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gif"/></Relationships>
</file>

<file path=word/_rels/header1.xml.rels><?xml version="1.0" encoding="UTF-8" standalone="yes"?><Relationships xmlns="http://schemas.openxmlformats.org/package/2006/relationships"><Relationship Id="rId1" Type="http://schemas.openxmlformats.org/officeDocument/2006/relationships/hyperlink" Target="https://docs.google.com/document/d/1H8RyV1G8IByUV6FcJAFrmeRvJQqfJr2YKKbjht7wODo/view#bookmark=kix.yf82uu6980t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